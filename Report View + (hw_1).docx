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682" w:rsidRDefault="00944D06">
      <w:pPr>
        <w:shd w:val="clear" w:color="auto" w:fill="EBECF0"/>
        <w:spacing w:before="180" w:line="411" w:lineRule="auto"/>
        <w:rPr>
          <w:rFonts w:ascii="Roboto" w:eastAsia="Roboto" w:hAnsi="Roboto" w:cs="Roboto"/>
          <w:color w:val="172B4D"/>
          <w:sz w:val="21"/>
          <w:szCs w:val="21"/>
        </w:rPr>
      </w:pPr>
      <w:r>
        <w:rPr>
          <w:rFonts w:ascii="Roboto" w:eastAsia="Roboto" w:hAnsi="Roboto" w:cs="Roboto"/>
          <w:b/>
          <w:color w:val="172B4D"/>
          <w:sz w:val="33"/>
          <w:szCs w:val="33"/>
        </w:rPr>
        <w:t>Практика.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  <w:t>Прочтите требования и проанализируйте их:</w:t>
      </w:r>
    </w:p>
    <w:p w:rsidR="00046682" w:rsidRPr="00C966BE" w:rsidRDefault="00944D06">
      <w:pPr>
        <w:shd w:val="clear" w:color="auto" w:fill="EBECF0"/>
        <w:spacing w:before="360"/>
        <w:ind w:left="720"/>
        <w:rPr>
          <w:rFonts w:ascii="Roboto" w:eastAsia="Roboto" w:hAnsi="Roboto" w:cs="Roboto"/>
          <w:b/>
          <w:color w:val="172B4D"/>
          <w:sz w:val="21"/>
          <w:szCs w:val="21"/>
          <w:lang w:val="en-US"/>
        </w:rPr>
      </w:pPr>
      <w:r w:rsidRPr="001E398D">
        <w:rPr>
          <w:rFonts w:ascii="Roboto" w:eastAsia="Roboto" w:hAnsi="Roboto" w:cs="Roboto"/>
          <w:b/>
          <w:color w:val="172B4D"/>
          <w:sz w:val="21"/>
          <w:szCs w:val="21"/>
          <w:lang w:val="en-US"/>
        </w:rPr>
        <w:t xml:space="preserve">Settings/Functions on the “Create View” </w:t>
      </w:r>
      <w:proofErr w:type="gramStart"/>
      <w:r w:rsidRPr="001E398D">
        <w:rPr>
          <w:rFonts w:ascii="Roboto" w:eastAsia="Roboto" w:hAnsi="Roboto" w:cs="Roboto"/>
          <w:b/>
          <w:color w:val="172B4D"/>
          <w:sz w:val="21"/>
          <w:szCs w:val="21"/>
          <w:lang w:val="en-US"/>
        </w:rPr>
        <w:t xml:space="preserve">Page </w:t>
      </w:r>
      <w:ins w:id="0" w:author="pozvonim106" w:date="2022-10-04T21:29:00Z">
        <w:r w:rsidR="00C966BE" w:rsidRPr="00C966BE">
          <w:rPr>
            <w:rFonts w:ascii="Roboto" w:eastAsia="Roboto" w:hAnsi="Roboto" w:cs="Roboto"/>
            <w:b/>
            <w:color w:val="172B4D"/>
            <w:sz w:val="21"/>
            <w:szCs w:val="21"/>
            <w:lang w:val="en-US"/>
            <w:rPrChange w:id="1" w:author="pozvonim106" w:date="2022-10-04T21:29:00Z">
              <w:rPr>
                <w:rFonts w:ascii="Roboto" w:eastAsia="Roboto" w:hAnsi="Roboto" w:cs="Roboto"/>
                <w:b/>
                <w:color w:val="172B4D"/>
                <w:sz w:val="21"/>
                <w:szCs w:val="21"/>
                <w:lang w:val="ru-RU"/>
              </w:rPr>
            </w:rPrChange>
          </w:rPr>
          <w:t xml:space="preserve"> (</w:t>
        </w:r>
        <w:proofErr w:type="gramEnd"/>
        <w:r w:rsidR="00C966BE">
          <w:rPr>
            <w:rFonts w:ascii="Roboto" w:eastAsia="Roboto" w:hAnsi="Roboto" w:cs="Roboto"/>
            <w:b/>
            <w:color w:val="172B4D"/>
            <w:sz w:val="21"/>
            <w:szCs w:val="21"/>
            <w:lang w:val="ru-RU"/>
          </w:rPr>
          <w:t>все</w:t>
        </w:r>
        <w:r w:rsidR="00C966BE" w:rsidRPr="00C966BE">
          <w:rPr>
            <w:rFonts w:ascii="Roboto" w:eastAsia="Roboto" w:hAnsi="Roboto" w:cs="Roboto"/>
            <w:b/>
            <w:color w:val="172B4D"/>
            <w:sz w:val="21"/>
            <w:szCs w:val="21"/>
            <w:lang w:val="en-US"/>
            <w:rPrChange w:id="2" w:author="pozvonim106" w:date="2022-10-04T21:29:00Z">
              <w:rPr>
                <w:rFonts w:ascii="Roboto" w:eastAsia="Roboto" w:hAnsi="Roboto" w:cs="Roboto"/>
                <w:b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C966BE">
          <w:rPr>
            <w:rFonts w:ascii="Roboto" w:eastAsia="Roboto" w:hAnsi="Roboto" w:cs="Roboto"/>
            <w:b/>
            <w:color w:val="172B4D"/>
            <w:sz w:val="21"/>
            <w:szCs w:val="21"/>
            <w:lang w:val="ru-RU"/>
          </w:rPr>
          <w:t>требования</w:t>
        </w:r>
        <w:r w:rsidR="00C966BE" w:rsidRPr="00C966BE">
          <w:rPr>
            <w:rFonts w:ascii="Roboto" w:eastAsia="Roboto" w:hAnsi="Roboto" w:cs="Roboto"/>
            <w:b/>
            <w:color w:val="172B4D"/>
            <w:sz w:val="21"/>
            <w:szCs w:val="21"/>
            <w:lang w:val="en-US"/>
            <w:rPrChange w:id="3" w:author="pozvonim106" w:date="2022-10-04T21:29:00Z">
              <w:rPr>
                <w:rFonts w:ascii="Roboto" w:eastAsia="Roboto" w:hAnsi="Roboto" w:cs="Roboto"/>
                <w:b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C966BE">
          <w:rPr>
            <w:rFonts w:ascii="Roboto" w:eastAsia="Roboto" w:hAnsi="Roboto" w:cs="Roboto"/>
            <w:b/>
            <w:color w:val="172B4D"/>
            <w:sz w:val="21"/>
            <w:szCs w:val="21"/>
            <w:lang w:val="ru-RU"/>
          </w:rPr>
          <w:t>относятся</w:t>
        </w:r>
        <w:r w:rsidR="00C966BE" w:rsidRPr="00C966BE">
          <w:rPr>
            <w:rFonts w:ascii="Roboto" w:eastAsia="Roboto" w:hAnsi="Roboto" w:cs="Roboto"/>
            <w:b/>
            <w:color w:val="172B4D"/>
            <w:sz w:val="21"/>
            <w:szCs w:val="21"/>
            <w:lang w:val="en-US"/>
            <w:rPrChange w:id="4" w:author="pozvonim106" w:date="2022-10-04T21:29:00Z">
              <w:rPr>
                <w:rFonts w:ascii="Roboto" w:eastAsia="Roboto" w:hAnsi="Roboto" w:cs="Roboto"/>
                <w:b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C966BE">
          <w:rPr>
            <w:rFonts w:ascii="Roboto" w:eastAsia="Roboto" w:hAnsi="Roboto" w:cs="Roboto"/>
            <w:b/>
            <w:color w:val="172B4D"/>
            <w:sz w:val="21"/>
            <w:szCs w:val="21"/>
            <w:lang w:val="ru-RU"/>
          </w:rPr>
          <w:t>к</w:t>
        </w:r>
        <w:r w:rsidR="00C966BE" w:rsidRPr="00C966BE">
          <w:rPr>
            <w:rFonts w:ascii="Roboto" w:eastAsia="Roboto" w:hAnsi="Roboto" w:cs="Roboto"/>
            <w:b/>
            <w:color w:val="172B4D"/>
            <w:sz w:val="21"/>
            <w:szCs w:val="21"/>
            <w:lang w:val="en-US"/>
            <w:rPrChange w:id="5" w:author="pozvonim106" w:date="2022-10-04T21:29:00Z">
              <w:rPr>
                <w:rFonts w:ascii="Roboto" w:eastAsia="Roboto" w:hAnsi="Roboto" w:cs="Roboto"/>
                <w:b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C966BE">
          <w:rPr>
            <w:rFonts w:ascii="Roboto" w:eastAsia="Roboto" w:hAnsi="Roboto" w:cs="Roboto"/>
            <w:b/>
            <w:color w:val="172B4D"/>
            <w:sz w:val="21"/>
            <w:szCs w:val="21"/>
            <w:lang w:val="en-US"/>
          </w:rPr>
          <w:t>Report View)</w:t>
        </w:r>
      </w:ins>
    </w:p>
    <w:p w:rsidR="00046682" w:rsidRPr="00994E5B" w:rsidRDefault="00F83B92">
      <w:pPr>
        <w:numPr>
          <w:ilvl w:val="0"/>
          <w:numId w:val="1"/>
        </w:numPr>
        <w:shd w:val="clear" w:color="auto" w:fill="EBECF0"/>
        <w:spacing w:before="360"/>
        <w:rPr>
          <w:lang w:val="ru-RU"/>
          <w:rPrChange w:id="6" w:author="pozvonim106" w:date="2022-10-04T21:16:00Z">
            <w:rPr>
              <w:lang w:val="en-US"/>
            </w:rPr>
          </w:rPrChange>
        </w:rPr>
      </w:pPr>
      <w:ins w:id="7" w:author="pozvonim106" w:date="2022-10-04T21:12:00Z">
        <w:r w:rsidRPr="00C966BE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8" w:author="pozvonim106" w:date="2022-10-04T21:29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(нет описания элемента-</w:t>
        </w:r>
        <w:proofErr w:type="gramStart"/>
        <w:r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кнопка  или</w:t>
        </w:r>
        <w:proofErr w:type="gramEnd"/>
        <w:r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 xml:space="preserve"> иконка</w:t>
        </w:r>
      </w:ins>
      <w:ins w:id="9" w:author="pozvonim106" w:date="2022-10-04T21:13:00Z">
        <w:r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?..)</w:t>
        </w:r>
      </w:ins>
      <w:r w:rsidR="00944D06" w:rsidRPr="00F83B92">
        <w:rPr>
          <w:rFonts w:ascii="Nova Mono" w:eastAsia="Nova Mono" w:hAnsi="Nova Mono" w:cs="Nova Mono"/>
          <w:color w:val="172B4D"/>
          <w:sz w:val="21"/>
          <w:szCs w:val="21"/>
          <w:lang w:val="ru-RU"/>
          <w:rPrChange w:id="10" w:author="pozvonim106" w:date="2022-10-04T21:06:00Z">
            <w:rPr>
              <w:rFonts w:ascii="Nova Mono" w:eastAsia="Nova Mono" w:hAnsi="Nova Mono" w:cs="Nova Mono"/>
              <w:color w:val="172B4D"/>
              <w:sz w:val="21"/>
              <w:szCs w:val="21"/>
              <w:lang w:val="en-US"/>
            </w:rPr>
          </w:rPrChange>
        </w:rPr>
        <w:t>“</w:t>
      </w:r>
      <w:r w:rsidR="00944D06"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Report</w:t>
      </w:r>
      <w:r w:rsidR="00944D06" w:rsidRPr="00F83B92">
        <w:rPr>
          <w:rFonts w:ascii="Nova Mono" w:eastAsia="Nova Mono" w:hAnsi="Nova Mono" w:cs="Nova Mono"/>
          <w:color w:val="172B4D"/>
          <w:sz w:val="21"/>
          <w:szCs w:val="21"/>
          <w:lang w:val="ru-RU"/>
          <w:rPrChange w:id="11" w:author="pozvonim106" w:date="2022-10-04T21:06:00Z">
            <w:rPr>
              <w:rFonts w:ascii="Nova Mono" w:eastAsia="Nova Mono" w:hAnsi="Nova Mono" w:cs="Nova Mono"/>
              <w:color w:val="172B4D"/>
              <w:sz w:val="21"/>
              <w:szCs w:val="21"/>
              <w:lang w:val="en-US"/>
            </w:rPr>
          </w:rPrChange>
        </w:rPr>
        <w:t xml:space="preserve"> </w:t>
      </w:r>
      <w:r w:rsidR="00944D06"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View</w:t>
      </w:r>
      <w:ins w:id="12" w:author="pozvonim106" w:date="2022-10-04T20:45:00Z">
        <w:r w:rsidR="001E398D" w:rsidRPr="00F83B92">
          <w:rPr>
            <w:rFonts w:ascii="Nova Mono" w:eastAsia="Nova Mono" w:hAnsi="Nova Mono" w:cs="Nova Mono"/>
            <w:color w:val="172B4D"/>
            <w:sz w:val="21"/>
            <w:szCs w:val="21"/>
            <w:lang w:val="ru-RU"/>
            <w:rPrChange w:id="13" w:author="pozvonim106" w:date="2022-10-04T21:06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en-US"/>
              </w:rPr>
            </w:rPrChange>
          </w:rPr>
          <w:t xml:space="preserve"> </w:t>
        </w:r>
        <w:r w:rsidR="001E398D" w:rsidRPr="00F83B92">
          <w:rPr>
            <w:rFonts w:ascii="Nova Mono" w:eastAsia="Nova Mono" w:hAnsi="Nova Mono" w:cs="Nova Mono"/>
            <w:color w:val="FF0000"/>
            <w:sz w:val="21"/>
            <w:szCs w:val="21"/>
            <w:lang w:val="ru-RU"/>
            <w:rPrChange w:id="14" w:author="pozvonim106" w:date="2022-10-04T21:06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en-US"/>
              </w:rPr>
            </w:rPrChange>
          </w:rPr>
          <w:t>(</w:t>
        </w:r>
      </w:ins>
      <w:ins w:id="15" w:author="pozvonim106" w:date="2022-10-04T20:50:00Z">
        <w:r w:rsidR="001E398D">
          <w:rPr>
            <w:rFonts w:ascii="Nova Mono" w:eastAsia="Nova Mono" w:hAnsi="Nova Mono" w:cs="Nova Mono"/>
            <w:color w:val="FF0000"/>
            <w:sz w:val="21"/>
            <w:szCs w:val="21"/>
            <w:lang w:val="en-US"/>
          </w:rPr>
          <w:t>View</w:t>
        </w:r>
        <w:r w:rsidR="001E398D" w:rsidRPr="00F83B92">
          <w:rPr>
            <w:rFonts w:ascii="Nova Mono" w:eastAsia="Nova Mono" w:hAnsi="Nova Mono" w:cs="Nova Mono"/>
            <w:color w:val="FF0000"/>
            <w:sz w:val="21"/>
            <w:szCs w:val="21"/>
            <w:lang w:val="ru-RU"/>
            <w:rPrChange w:id="16" w:author="pozvonim106" w:date="2022-10-04T21:06:00Z">
              <w:rPr>
                <w:rFonts w:ascii="Nova Mono" w:eastAsia="Nova Mono" w:hAnsi="Nova Mono" w:cs="Nova Mono"/>
                <w:color w:val="FF0000"/>
                <w:sz w:val="21"/>
                <w:szCs w:val="21"/>
                <w:lang w:val="en-US"/>
              </w:rPr>
            </w:rPrChange>
          </w:rPr>
          <w:t xml:space="preserve"> </w:t>
        </w:r>
        <w:r w:rsidR="001E398D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>лишнее</w:t>
        </w:r>
        <w:r w:rsidR="001E398D" w:rsidRPr="00F83B92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 xml:space="preserve">. </w:t>
        </w:r>
        <w:r w:rsidR="001E398D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>Указанное</w:t>
        </w:r>
        <w:r w:rsidR="001E398D" w:rsidRPr="001E398D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 xml:space="preserve"> </w:t>
        </w:r>
        <w:r w:rsidR="001E398D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>требование</w:t>
        </w:r>
        <w:r w:rsidR="001E398D" w:rsidRPr="001E398D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 xml:space="preserve"> </w:t>
        </w:r>
        <w:r w:rsidR="001E398D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>и</w:t>
        </w:r>
        <w:r w:rsidR="001E398D" w:rsidRPr="001E398D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 xml:space="preserve"> </w:t>
        </w:r>
        <w:r w:rsidR="001E398D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>описание</w:t>
        </w:r>
        <w:r w:rsidR="001E398D" w:rsidRPr="001E398D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 xml:space="preserve"> </w:t>
        </w:r>
        <w:r w:rsidR="001E398D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>относится</w:t>
        </w:r>
        <w:r w:rsidR="001E398D" w:rsidRPr="001E398D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 xml:space="preserve"> </w:t>
        </w:r>
        <w:r w:rsidR="001E398D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>к</w:t>
        </w:r>
      </w:ins>
      <w:ins w:id="17" w:author="pozvonim106" w:date="2022-10-04T20:51:00Z">
        <w:r w:rsidR="001E398D" w:rsidRPr="001E398D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 xml:space="preserve"> </w:t>
        </w:r>
        <w:r w:rsidR="001E398D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>понятию</w:t>
        </w:r>
        <w:r w:rsidR="001E398D" w:rsidRPr="001E398D">
          <w:rPr>
            <w:rFonts w:ascii="Nova Mono" w:eastAsia="Nova Mono" w:hAnsi="Nova Mono" w:cs="Nova Mono"/>
            <w:color w:val="FF0000"/>
            <w:sz w:val="21"/>
            <w:szCs w:val="21"/>
            <w:lang w:val="ru-RU"/>
            <w:rPrChange w:id="18" w:author="pozvonim106" w:date="2022-10-04T20:51:00Z">
              <w:rPr>
                <w:rFonts w:ascii="Nova Mono" w:eastAsia="Nova Mono" w:hAnsi="Nova Mono" w:cs="Nova Mono"/>
                <w:color w:val="FF0000"/>
                <w:sz w:val="21"/>
                <w:szCs w:val="21"/>
                <w:lang w:val="en-US"/>
              </w:rPr>
            </w:rPrChange>
          </w:rPr>
          <w:t xml:space="preserve"> </w:t>
        </w:r>
        <w:proofErr w:type="gramStart"/>
        <w:r w:rsidR="001E398D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>Пожаловаться</w:t>
        </w:r>
      </w:ins>
      <w:ins w:id="19" w:author="pozvonim106" w:date="2022-10-04T20:50:00Z">
        <w:r w:rsidR="001E398D" w:rsidRPr="00994E5B">
          <w:rPr>
            <w:rFonts w:ascii="Nova Mono" w:eastAsia="Nova Mono" w:hAnsi="Nova Mono" w:cs="Nova Mono"/>
            <w:color w:val="FF0000"/>
            <w:sz w:val="21"/>
            <w:szCs w:val="21"/>
            <w:lang w:val="ru-RU"/>
          </w:rPr>
          <w:t xml:space="preserve"> </w:t>
        </w:r>
      </w:ins>
      <w:ins w:id="20" w:author="pozvonim106" w:date="2022-10-04T20:45:00Z">
        <w:r w:rsidR="001E398D" w:rsidRPr="00994E5B">
          <w:rPr>
            <w:rFonts w:ascii="Nova Mono" w:eastAsia="Nova Mono" w:hAnsi="Nova Mono" w:cs="Nova Mono"/>
            <w:color w:val="FF0000"/>
            <w:sz w:val="21"/>
            <w:szCs w:val="21"/>
            <w:lang w:val="ru-RU"/>
            <w:rPrChange w:id="21" w:author="pozvonim106" w:date="2022-10-04T21:16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en-US"/>
              </w:rPr>
            </w:rPrChange>
          </w:rPr>
          <w:t>)</w:t>
        </w:r>
      </w:ins>
      <w:proofErr w:type="gramEnd"/>
      <w:r w:rsidR="00944D06" w:rsidRPr="00994E5B">
        <w:rPr>
          <w:rFonts w:ascii="Nova Mono" w:eastAsia="Nova Mono" w:hAnsi="Nova Mono" w:cs="Nova Mono"/>
          <w:color w:val="FF0000"/>
          <w:sz w:val="21"/>
          <w:szCs w:val="21"/>
          <w:lang w:val="ru-RU"/>
          <w:rPrChange w:id="22" w:author="pozvonim106" w:date="2022-10-04T21:16:00Z">
            <w:rPr>
              <w:rFonts w:ascii="Nova Mono" w:eastAsia="Nova Mono" w:hAnsi="Nova Mono" w:cs="Nova Mono"/>
              <w:color w:val="172B4D"/>
              <w:sz w:val="21"/>
              <w:szCs w:val="21"/>
              <w:lang w:val="en-US"/>
            </w:rPr>
          </w:rPrChange>
        </w:rPr>
        <w:t xml:space="preserve"> </w:t>
      </w:r>
      <w:r w:rsidR="00944D06"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Name</w:t>
      </w:r>
      <w:r w:rsidR="00944D06" w:rsidRPr="00994E5B">
        <w:rPr>
          <w:rFonts w:ascii="Nova Mono" w:eastAsia="Nova Mono" w:hAnsi="Nova Mono" w:cs="Nova Mono"/>
          <w:color w:val="172B4D"/>
          <w:sz w:val="21"/>
          <w:szCs w:val="21"/>
          <w:lang w:val="ru-RU"/>
          <w:rPrChange w:id="23" w:author="pozvonim106" w:date="2022-10-04T21:16:00Z">
            <w:rPr>
              <w:rFonts w:ascii="Nova Mono" w:eastAsia="Nova Mono" w:hAnsi="Nova Mono" w:cs="Nova Mono"/>
              <w:color w:val="172B4D"/>
              <w:sz w:val="21"/>
              <w:szCs w:val="21"/>
              <w:lang w:val="en-US"/>
            </w:rPr>
          </w:rPrChange>
        </w:rPr>
        <w:t xml:space="preserve">” → </w:t>
      </w:r>
      <w:r w:rsidR="00944D06"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sets</w:t>
      </w:r>
      <w:r w:rsidR="00944D06" w:rsidRPr="00994E5B">
        <w:rPr>
          <w:rFonts w:ascii="Nova Mono" w:eastAsia="Nova Mono" w:hAnsi="Nova Mono" w:cs="Nova Mono"/>
          <w:color w:val="172B4D"/>
          <w:sz w:val="21"/>
          <w:szCs w:val="21"/>
          <w:lang w:val="ru-RU"/>
          <w:rPrChange w:id="24" w:author="pozvonim106" w:date="2022-10-04T21:16:00Z">
            <w:rPr>
              <w:rFonts w:ascii="Nova Mono" w:eastAsia="Nova Mono" w:hAnsi="Nova Mono" w:cs="Nova Mono"/>
              <w:color w:val="172B4D"/>
              <w:sz w:val="21"/>
              <w:szCs w:val="21"/>
              <w:lang w:val="en-US"/>
            </w:rPr>
          </w:rPrChange>
        </w:rPr>
        <w:t xml:space="preserve"> </w:t>
      </w:r>
      <w:r w:rsidR="00944D06"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Report</w:t>
      </w:r>
      <w:ins w:id="25" w:author="pozvonim106" w:date="2022-10-04T21:06:00Z">
        <w:r w:rsidRP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  <w:rPrChange w:id="26" w:author="pozvonim106" w:date="2022-10-04T21:16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en-US"/>
              </w:rPr>
            </w:rPrChange>
          </w:rPr>
          <w:t xml:space="preserve"> </w:t>
        </w:r>
        <w:r w:rsidRP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  <w:rPrChange w:id="27" w:author="pozvonim106" w:date="2022-10-04T21:16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en-US"/>
              </w:rPr>
            </w:rPrChange>
          </w:rPr>
          <w:t>(</w:t>
        </w:r>
        <w:r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>Report</w:t>
        </w:r>
        <w:r w:rsidRP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  <w:rPrChange w:id="28" w:author="pozvonim106" w:date="2022-10-04T21:16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en-US"/>
              </w:rPr>
            </w:rPrChange>
          </w:rPr>
          <w:t xml:space="preserve"> </w:t>
        </w:r>
        <w:r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лишнее</w:t>
        </w:r>
        <w:r w:rsidRP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  <w:rPrChange w:id="29" w:author="pozvonim106" w:date="2022-10-04T21:16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en-US"/>
              </w:rPr>
            </w:rPrChange>
          </w:rPr>
          <w:t>)</w:t>
        </w:r>
      </w:ins>
      <w:r w:rsidR="00944D06" w:rsidRPr="00994E5B">
        <w:rPr>
          <w:rFonts w:ascii="Nova Mono" w:eastAsia="Nova Mono" w:hAnsi="Nova Mono" w:cs="Nova Mono"/>
          <w:color w:val="172B4D"/>
          <w:sz w:val="21"/>
          <w:szCs w:val="21"/>
          <w:lang w:val="ru-RU"/>
          <w:rPrChange w:id="30" w:author="pozvonim106" w:date="2022-10-04T21:16:00Z">
            <w:rPr>
              <w:rFonts w:ascii="Nova Mono" w:eastAsia="Nova Mono" w:hAnsi="Nova Mono" w:cs="Nova Mono"/>
              <w:color w:val="172B4D"/>
              <w:sz w:val="21"/>
              <w:szCs w:val="21"/>
              <w:lang w:val="en-US"/>
            </w:rPr>
          </w:rPrChange>
        </w:rPr>
        <w:t xml:space="preserve"> </w:t>
      </w:r>
      <w:r w:rsidR="00944D06"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View</w:t>
      </w:r>
      <w:r w:rsidR="00944D06" w:rsidRPr="00994E5B">
        <w:rPr>
          <w:rFonts w:ascii="Nova Mono" w:eastAsia="Nova Mono" w:hAnsi="Nova Mono" w:cs="Nova Mono"/>
          <w:color w:val="172B4D"/>
          <w:sz w:val="21"/>
          <w:szCs w:val="21"/>
          <w:lang w:val="ru-RU"/>
          <w:rPrChange w:id="31" w:author="pozvonim106" w:date="2022-10-04T21:16:00Z">
            <w:rPr>
              <w:rFonts w:ascii="Nova Mono" w:eastAsia="Nova Mono" w:hAnsi="Nova Mono" w:cs="Nova Mono"/>
              <w:color w:val="172B4D"/>
              <w:sz w:val="21"/>
              <w:szCs w:val="21"/>
              <w:lang w:val="en-US"/>
            </w:rPr>
          </w:rPrChange>
        </w:rPr>
        <w:t xml:space="preserve"> </w:t>
      </w:r>
      <w:proofErr w:type="spellStart"/>
      <w:r w:rsidR="00944D06"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displayname</w:t>
      </w:r>
      <w:proofErr w:type="spellEnd"/>
      <w:ins w:id="32" w:author="pozvonim106" w:date="2022-10-04T21:16:00Z">
        <w:r w:rsid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 xml:space="preserve"> </w:t>
        </w:r>
      </w:ins>
      <w:r w:rsidR="00944D06" w:rsidRPr="00994E5B">
        <w:rPr>
          <w:rFonts w:ascii="Nova Mono" w:eastAsia="Nova Mono" w:hAnsi="Nova Mono" w:cs="Nova Mono"/>
          <w:color w:val="172B4D"/>
          <w:sz w:val="21"/>
          <w:szCs w:val="21"/>
          <w:lang w:val="ru-RU"/>
          <w:rPrChange w:id="33" w:author="pozvonim106" w:date="2022-10-04T21:16:00Z">
            <w:rPr>
              <w:rFonts w:ascii="Nova Mono" w:eastAsia="Nova Mono" w:hAnsi="Nova Mono" w:cs="Nova Mono"/>
              <w:color w:val="172B4D"/>
              <w:sz w:val="21"/>
              <w:szCs w:val="21"/>
              <w:lang w:val="en-US"/>
            </w:rPr>
          </w:rPrChange>
        </w:rPr>
        <w:t xml:space="preserve"> </w:t>
      </w:r>
      <w:r w:rsidR="00944D06"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for</w:t>
      </w:r>
      <w:r w:rsidR="00944D06" w:rsidRPr="00994E5B">
        <w:rPr>
          <w:rFonts w:ascii="Nova Mono" w:eastAsia="Nova Mono" w:hAnsi="Nova Mono" w:cs="Nova Mono"/>
          <w:color w:val="172B4D"/>
          <w:sz w:val="21"/>
          <w:szCs w:val="21"/>
          <w:lang w:val="ru-RU"/>
          <w:rPrChange w:id="34" w:author="pozvonim106" w:date="2022-10-04T21:16:00Z">
            <w:rPr>
              <w:rFonts w:ascii="Nova Mono" w:eastAsia="Nova Mono" w:hAnsi="Nova Mono" w:cs="Nova Mono"/>
              <w:color w:val="172B4D"/>
              <w:sz w:val="21"/>
              <w:szCs w:val="21"/>
              <w:lang w:val="en-US"/>
            </w:rPr>
          </w:rPrChange>
        </w:rPr>
        <w:t xml:space="preserve"> </w:t>
      </w:r>
      <w:r w:rsidR="00944D06"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the</w:t>
      </w:r>
      <w:r w:rsidR="00944D06" w:rsidRPr="00994E5B">
        <w:rPr>
          <w:rFonts w:ascii="Nova Mono" w:eastAsia="Nova Mono" w:hAnsi="Nova Mono" w:cs="Nova Mono"/>
          <w:color w:val="172B4D"/>
          <w:sz w:val="21"/>
          <w:szCs w:val="21"/>
          <w:lang w:val="ru-RU"/>
          <w:rPrChange w:id="35" w:author="pozvonim106" w:date="2022-10-04T21:16:00Z">
            <w:rPr>
              <w:rFonts w:ascii="Nova Mono" w:eastAsia="Nova Mono" w:hAnsi="Nova Mono" w:cs="Nova Mono"/>
              <w:color w:val="172B4D"/>
              <w:sz w:val="21"/>
              <w:szCs w:val="21"/>
              <w:lang w:val="en-US"/>
            </w:rPr>
          </w:rPrChange>
        </w:rPr>
        <w:t xml:space="preserve"> </w:t>
      </w:r>
      <w:r w:rsidR="00944D06"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roles</w:t>
      </w:r>
      <w:r w:rsidR="00944D06" w:rsidRPr="00994E5B">
        <w:rPr>
          <w:rFonts w:ascii="Nova Mono" w:eastAsia="Nova Mono" w:hAnsi="Nova Mono" w:cs="Nova Mono"/>
          <w:color w:val="172B4D"/>
          <w:sz w:val="21"/>
          <w:szCs w:val="21"/>
          <w:lang w:val="ru-RU"/>
          <w:rPrChange w:id="36" w:author="pozvonim106" w:date="2022-10-04T21:16:00Z">
            <w:rPr>
              <w:rFonts w:ascii="Nova Mono" w:eastAsia="Nova Mono" w:hAnsi="Nova Mono" w:cs="Nova Mono"/>
              <w:color w:val="172B4D"/>
              <w:sz w:val="21"/>
              <w:szCs w:val="21"/>
              <w:lang w:val="en-US"/>
            </w:rPr>
          </w:rPrChange>
        </w:rPr>
        <w:t xml:space="preserve">: </w:t>
      </w:r>
      <w:proofErr w:type="spellStart"/>
      <w:r w:rsidR="00944D06"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FirmManager</w:t>
      </w:r>
      <w:proofErr w:type="spellEnd"/>
      <w:r w:rsidR="00944D06" w:rsidRPr="00994E5B">
        <w:rPr>
          <w:rFonts w:ascii="Nova Mono" w:eastAsia="Nova Mono" w:hAnsi="Nova Mono" w:cs="Nova Mono"/>
          <w:color w:val="172B4D"/>
          <w:sz w:val="21"/>
          <w:szCs w:val="21"/>
          <w:lang w:val="ru-RU"/>
          <w:rPrChange w:id="37" w:author="pozvonim106" w:date="2022-10-04T21:16:00Z">
            <w:rPr>
              <w:rFonts w:ascii="Nova Mono" w:eastAsia="Nova Mono" w:hAnsi="Nova Mono" w:cs="Nova Mono"/>
              <w:color w:val="172B4D"/>
              <w:sz w:val="21"/>
              <w:szCs w:val="21"/>
              <w:lang w:val="en-US"/>
            </w:rPr>
          </w:rPrChange>
        </w:rPr>
        <w:t xml:space="preserve"> </w:t>
      </w:r>
      <w:r w:rsidR="00944D06"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and</w:t>
      </w:r>
      <w:r w:rsidR="00944D06" w:rsidRPr="00994E5B">
        <w:rPr>
          <w:rFonts w:ascii="Nova Mono" w:eastAsia="Nova Mono" w:hAnsi="Nova Mono" w:cs="Nova Mono"/>
          <w:color w:val="172B4D"/>
          <w:sz w:val="21"/>
          <w:szCs w:val="21"/>
          <w:lang w:val="ru-RU"/>
          <w:rPrChange w:id="38" w:author="pozvonim106" w:date="2022-10-04T21:16:00Z">
            <w:rPr>
              <w:rFonts w:ascii="Nova Mono" w:eastAsia="Nova Mono" w:hAnsi="Nova Mono" w:cs="Nova Mono"/>
              <w:color w:val="172B4D"/>
              <w:sz w:val="21"/>
              <w:szCs w:val="21"/>
              <w:lang w:val="en-US"/>
            </w:rPr>
          </w:rPrChange>
        </w:rPr>
        <w:t xml:space="preserve"> </w:t>
      </w:r>
      <w:r w:rsidR="00944D06"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Advisor</w:t>
      </w:r>
      <w:ins w:id="39" w:author="pozvonim106" w:date="2022-10-04T21:21:00Z">
        <w:r w:rsid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 xml:space="preserve"> (</w:t>
        </w:r>
      </w:ins>
      <w:ins w:id="40" w:author="pozvonim106" w:date="2022-10-04T21:27:00Z">
        <w:r w:rsidR="00C966BE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>Advisor</w:t>
        </w:r>
        <w:r w:rsidR="00C966BE" w:rsidRPr="00C966BE">
          <w:rPr>
            <w:rFonts w:ascii="Nova Mono" w:eastAsia="Nova Mono" w:hAnsi="Nova Mono" w:cs="Nova Mono"/>
            <w:color w:val="172B4D"/>
            <w:sz w:val="21"/>
            <w:szCs w:val="21"/>
            <w:lang w:val="ru-RU"/>
            <w:rPrChange w:id="41" w:author="pozvonim106" w:date="2022-10-04T21:27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en-US"/>
              </w:rPr>
            </w:rPrChange>
          </w:rPr>
          <w:t xml:space="preserve"> </w:t>
        </w:r>
        <w:r w:rsidR="00C966BE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 xml:space="preserve">лишнее , </w:t>
        </w:r>
        <w:proofErr w:type="spellStart"/>
        <w:r w:rsidR="00C966BE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тк</w:t>
        </w:r>
        <w:proofErr w:type="spellEnd"/>
        <w:r w:rsidR="00C966BE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 xml:space="preserve"> речь скорее всего идет о клиенте.</w:t>
        </w:r>
      </w:ins>
      <w:del w:id="42" w:author="pozvonim106" w:date="2022-10-04T21:21:00Z">
        <w:r w:rsidR="00944D06" w:rsidRPr="00994E5B" w:rsidDel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  <w:rPrChange w:id="43" w:author="pozvonim106" w:date="2022-10-04T21:16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en-US"/>
              </w:rPr>
            </w:rPrChange>
          </w:rPr>
          <w:delText>.</w:delText>
        </w:r>
      </w:del>
      <w:ins w:id="44" w:author="pozvonim106" w:date="2022-10-04T21:09:00Z">
        <w:r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)</w:t>
        </w:r>
      </w:ins>
      <w:ins w:id="45" w:author="pozvonim106" w:date="2022-10-04T21:07:00Z">
        <w:r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 xml:space="preserve"> </w:t>
        </w:r>
      </w:ins>
    </w:p>
    <w:p w:rsidR="00046682" w:rsidRPr="001E398D" w:rsidRDefault="00944D06">
      <w:pPr>
        <w:numPr>
          <w:ilvl w:val="1"/>
          <w:numId w:val="1"/>
        </w:numPr>
        <w:rPr>
          <w:lang w:val="en-US"/>
          <w:rPrChange w:id="46" w:author="pozvonim106" w:date="2022-10-04T20:50:00Z">
            <w:rPr/>
          </w:rPrChange>
        </w:rPr>
      </w:pP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  <w:rPrChange w:id="47" w:author="pozvonim106" w:date="2022-10-04T20:50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Text box</w:t>
      </w:r>
    </w:p>
    <w:p w:rsidR="00046682" w:rsidRPr="001E398D" w:rsidRDefault="00944D06">
      <w:pPr>
        <w:numPr>
          <w:ilvl w:val="1"/>
          <w:numId w:val="1"/>
        </w:numPr>
        <w:rPr>
          <w:lang w:val="en-US"/>
          <w:rPrChange w:id="48" w:author="pozvonim106" w:date="2022-10-04T20:50:00Z">
            <w:rPr/>
          </w:rPrChange>
        </w:rPr>
      </w:pP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  <w:rPrChange w:id="49" w:author="pozvonim106" w:date="2022-10-04T20:50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Character limit = 255</w:t>
      </w:r>
    </w:p>
    <w:p w:rsidR="00046682" w:rsidRPr="000107F9" w:rsidRDefault="00944D06">
      <w:pPr>
        <w:numPr>
          <w:ilvl w:val="1"/>
          <w:numId w:val="1"/>
        </w:numPr>
        <w:rPr>
          <w:lang w:val="ru-RU"/>
          <w:rPrChange w:id="50" w:author="pozvonim106" w:date="2022-10-04T20:57:00Z">
            <w:rPr>
              <w:lang w:val="en-US"/>
            </w:rPr>
          </w:rPrChange>
        </w:rPr>
      </w:pPr>
      <w:r w:rsidRPr="001E398D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Validation</w:t>
      </w: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once user clicks outside of “Report View Name” textbox, validate </w:t>
      </w:r>
      <w:proofErr w:type="spellStart"/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character count &lt;= 256</w:t>
      </w:r>
      <w:ins w:id="51" w:author="pozvonim106" w:date="2022-10-04T20:57:00Z">
        <w:r w:rsidR="000107F9">
          <w:rPr>
            <w:rFonts w:ascii="Roboto" w:eastAsia="Roboto" w:hAnsi="Roboto" w:cs="Roboto"/>
            <w:color w:val="172B4D"/>
            <w:sz w:val="21"/>
            <w:szCs w:val="21"/>
            <w:lang w:val="en-US"/>
          </w:rPr>
          <w:t>…</w:t>
        </w:r>
      </w:ins>
      <w:ins w:id="52" w:author="pozvonim106" w:date="2022-10-04T20:55:00Z">
        <w:r w:rsidR="000107F9" w:rsidRPr="000107F9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53" w:author="pozvonim106" w:date="2022-10-04T20:55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proofErr w:type="gramStart"/>
        <w:r w:rsidR="000107F9" w:rsidRP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( </w:t>
        </w:r>
        <w:proofErr w:type="spellStart"/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Валидация</w:t>
        </w:r>
      </w:ins>
      <w:proofErr w:type="spellEnd"/>
      <w:proofErr w:type="gramEnd"/>
      <w:ins w:id="54" w:author="pozvonim106" w:date="2022-10-04T20:56:00Z">
        <w:r w:rsidR="000107F9" w:rsidRP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,</w:t>
        </w:r>
      </w:ins>
      <w:ins w:id="55" w:author="pozvonim106" w:date="2022-10-04T20:55:00Z">
        <w:r w:rsidR="000107F9" w:rsidRP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</w:t>
        </w:r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помимо</w:t>
        </w:r>
        <w:r w:rsidR="000107F9" w:rsidRP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</w:t>
        </w:r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проверки</w:t>
        </w:r>
        <w:r w:rsidR="000107F9" w:rsidRP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</w:t>
        </w:r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длины</w:t>
        </w:r>
        <w:r w:rsidR="000107F9" w:rsidRP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</w:t>
        </w:r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текстового</w:t>
        </w:r>
        <w:r w:rsidR="000107F9" w:rsidRP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</w:t>
        </w:r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блока</w:t>
        </w:r>
      </w:ins>
      <w:ins w:id="56" w:author="pozvonim106" w:date="2022-10-04T20:56:00Z">
        <w:r w:rsidR="000107F9" w:rsidRP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, </w:t>
        </w:r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должна</w:t>
        </w:r>
        <w:r w:rsidR="000107F9" w:rsidRP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</w:t>
        </w:r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проверить</w:t>
        </w:r>
        <w:r w:rsidR="000107F9" w:rsidRP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</w:t>
        </w:r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еще</w:t>
        </w:r>
        <w:r w:rsidR="000107F9" w:rsidRP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</w:t>
        </w:r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и</w:t>
        </w:r>
        <w:r w:rsidR="000107F9" w:rsidRP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</w:t>
        </w:r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наличие</w:t>
        </w:r>
        <w:r w:rsidR="000107F9" w:rsidRP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</w:t>
        </w:r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самого</w:t>
        </w:r>
        <w:r w:rsidR="000107F9" w:rsidRP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</w:t>
        </w:r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текста</w:t>
        </w:r>
        <w:r w:rsidR="000107F9" w:rsidRP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. </w:t>
        </w:r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При неисполнении любого из пунктов </w:t>
        </w:r>
      </w:ins>
      <w:ins w:id="57" w:author="pozvonim106" w:date="2022-10-04T20:57:00Z"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–</w:t>
        </w:r>
      </w:ins>
      <w:ins w:id="58" w:author="pozvonim106" w:date="2022-10-04T20:56:00Z"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</w:t>
        </w:r>
      </w:ins>
      <w:ins w:id="59" w:author="pozvonim106" w:date="2022-10-04T20:57:00Z">
        <w:r w:rsidR="000107F9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подсвечивать красным</w:t>
        </w:r>
      </w:ins>
    </w:p>
    <w:p w:rsidR="00046682" w:rsidRPr="001E398D" w:rsidRDefault="00944D06">
      <w:pPr>
        <w:numPr>
          <w:ilvl w:val="2"/>
          <w:numId w:val="1"/>
        </w:numPr>
        <w:rPr>
          <w:lang w:val="en-US"/>
        </w:rPr>
      </w:pP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</w:t>
      </w:r>
    </w:p>
    <w:p w:rsidR="00046682" w:rsidRPr="001E398D" w:rsidRDefault="00944D06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Radio</w:t>
      </w:r>
      <w:ins w:id="60" w:author="pozvonim106" w:date="2022-10-04T21:10:00Z">
        <w:r w:rsidR="00F83B92" w:rsidRPr="00F83B92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61" w:author="pozvonim106" w:date="2022-10-04T21:10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(</w:t>
        </w:r>
      </w:ins>
      <w:ins w:id="62" w:author="pozvonim106" w:date="2022-10-04T21:11:00Z">
        <w:r w:rsidR="00F83B92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необязательное</w:t>
        </w:r>
        <w:r w:rsidR="00F83B92" w:rsidRPr="00F83B92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63" w:author="pozvonim106" w:date="2022-10-04T21:12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F83B92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описание</w:t>
        </w:r>
        <w:r w:rsidR="00F83B92" w:rsidRPr="00F83B92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64" w:author="pozvonim106" w:date="2022-10-04T21:12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F83B92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иконки</w:t>
        </w:r>
        <w:r w:rsidR="00F83B92" w:rsidRPr="00F83B92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65" w:author="pozvonim106" w:date="2022-10-04T21:12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F83B92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и</w:t>
        </w:r>
        <w:r w:rsidR="00F83B92" w:rsidRPr="00F83B92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66" w:author="pozvonim106" w:date="2022-10-04T21:12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F83B92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ее</w:t>
        </w:r>
        <w:r w:rsidR="00F83B92" w:rsidRPr="00F83B92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67" w:author="pozvonim106" w:date="2022-10-04T21:12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F83B92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вида</w:t>
        </w:r>
      </w:ins>
      <w:ins w:id="68" w:author="pozvonim106" w:date="2022-10-04T21:12:00Z">
        <w:r w:rsidR="00F83B92" w:rsidRPr="00F83B92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69" w:author="pozvonim106" w:date="2022-10-04T21:12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>)</w:t>
        </w:r>
      </w:ins>
      <w:ins w:id="70" w:author="pozvonim106" w:date="2022-10-04T21:11:00Z">
        <w:r w:rsidR="00F83B92" w:rsidRPr="00F83B92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71" w:author="pozvonim106" w:date="2022-10-04T21:11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</w:ins>
      <w:r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Icon “Report Type” component with options for Firm Report / Client Report </w:t>
      </w:r>
      <w:ins w:id="72" w:author="pozvonim106" w:date="2022-10-04T21:19:00Z">
        <w:r w:rsidR="00994E5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 xml:space="preserve"> </w:t>
        </w:r>
      </w:ins>
      <w:ins w:id="73" w:author="pozvonim106" w:date="2022-10-04T21:13:00Z">
        <w:r w:rsidR="00F83B92" w:rsidRPr="00F83B92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74" w:author="pozvonim106" w:date="2022-10-04T21:14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</w:ins>
      <w:r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→ sets Report</w:t>
      </w:r>
      <w:r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View </w:t>
      </w:r>
      <w:proofErr w:type="spellStart"/>
      <w:r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viewcontext</w:t>
      </w:r>
      <w:proofErr w:type="spellEnd"/>
    </w:p>
    <w:p w:rsidR="00046682" w:rsidRPr="001E398D" w:rsidRDefault="00944D06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Radio </w:t>
      </w:r>
      <w:ins w:id="75" w:author="pozvonim106" w:date="2022-10-04T21:15:00Z">
        <w:r w:rsidR="00994E5B" w:rsidRPr="00CA081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>(</w:t>
        </w:r>
        <w:r w:rsid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необязательное</w:t>
        </w:r>
        <w:r w:rsidR="00994E5B" w:rsidRPr="00CA081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 xml:space="preserve"> </w:t>
        </w:r>
        <w:r w:rsid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описание</w:t>
        </w:r>
        <w:r w:rsidR="00994E5B" w:rsidRPr="00CA081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 xml:space="preserve"> </w:t>
        </w:r>
        <w:r w:rsid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иконки</w:t>
        </w:r>
        <w:r w:rsidR="00994E5B" w:rsidRPr="00CA081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 xml:space="preserve"> </w:t>
        </w:r>
        <w:r w:rsid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и</w:t>
        </w:r>
        <w:r w:rsidR="00994E5B" w:rsidRPr="00CA081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 xml:space="preserve"> </w:t>
        </w:r>
        <w:r w:rsid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ее</w:t>
        </w:r>
        <w:r w:rsidR="00994E5B" w:rsidRPr="00CA081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 xml:space="preserve"> </w:t>
        </w:r>
        <w:r w:rsid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вида</w:t>
        </w:r>
        <w:r w:rsidR="00994E5B" w:rsidRPr="00CA081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>)</w:t>
        </w:r>
        <w:r w:rsidR="00994E5B" w:rsidRPr="00994E5B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76" w:author="pozvonim106" w:date="2022-10-04T21:15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</w:ins>
      <w:r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Icon “Format” component with options for CSV / PDF/ XLS → sets Report View format</w:t>
      </w:r>
    </w:p>
    <w:p w:rsidR="00046682" w:rsidRPr="001E398D" w:rsidRDefault="00944D06">
      <w:pPr>
        <w:numPr>
          <w:ilvl w:val="0"/>
          <w:numId w:val="1"/>
        </w:numPr>
        <w:shd w:val="clear" w:color="auto" w:fill="EBECF0"/>
        <w:rPr>
          <w:lang w:val="en-US"/>
        </w:rPr>
      </w:pPr>
      <w:r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Radio </w:t>
      </w:r>
      <w:ins w:id="77" w:author="pozvonim106" w:date="2022-10-04T21:15:00Z">
        <w:r w:rsidR="00994E5B" w:rsidRPr="00CA081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>(</w:t>
        </w:r>
        <w:r w:rsid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необязательное</w:t>
        </w:r>
        <w:r w:rsidR="00994E5B" w:rsidRPr="00CA081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 xml:space="preserve"> </w:t>
        </w:r>
        <w:r w:rsid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описание</w:t>
        </w:r>
        <w:r w:rsidR="00994E5B" w:rsidRPr="00CA081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 xml:space="preserve"> </w:t>
        </w:r>
        <w:r w:rsid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иконки</w:t>
        </w:r>
        <w:r w:rsidR="00994E5B" w:rsidRPr="00CA081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 xml:space="preserve"> </w:t>
        </w:r>
        <w:r w:rsid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и</w:t>
        </w:r>
        <w:r w:rsidR="00994E5B" w:rsidRPr="00CA081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 xml:space="preserve"> </w:t>
        </w:r>
        <w:r w:rsid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ее</w:t>
        </w:r>
        <w:r w:rsidR="00994E5B" w:rsidRPr="00CA081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 xml:space="preserve"> </w:t>
        </w:r>
        <w:r w:rsidR="00994E5B">
          <w:rPr>
            <w:rFonts w:ascii="Nova Mono" w:eastAsia="Nova Mono" w:hAnsi="Nova Mono" w:cs="Nova Mono"/>
            <w:color w:val="172B4D"/>
            <w:sz w:val="21"/>
            <w:szCs w:val="21"/>
            <w:lang w:val="ru-RU"/>
          </w:rPr>
          <w:t>вида</w:t>
        </w:r>
        <w:r w:rsidR="00994E5B" w:rsidRPr="00CA081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>)</w:t>
        </w:r>
      </w:ins>
      <w:r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>Icon “Orientation” component with options for Landscape/Portrait</w:t>
      </w:r>
      <w:ins w:id="78" w:author="pozvonim106" w:date="2022-10-04T21:24:00Z">
        <w:r w:rsidR="00994E5B" w:rsidRPr="00994E5B">
          <w:rPr>
            <w:rFonts w:ascii="Nova Mono" w:eastAsia="Nova Mono" w:hAnsi="Nova Mono" w:cs="Nova Mono"/>
            <w:color w:val="172B4D"/>
            <w:sz w:val="21"/>
            <w:szCs w:val="21"/>
            <w:lang w:val="en-US"/>
            <w:rPrChange w:id="79" w:author="pozvonim106" w:date="2022-10-04T21:24:00Z">
              <w:rPr>
                <w:rFonts w:ascii="Nova Mono" w:eastAsia="Nova Mono" w:hAnsi="Nova Mono" w:cs="Nova Mono"/>
                <w:color w:val="172B4D"/>
                <w:sz w:val="21"/>
                <w:szCs w:val="21"/>
                <w:lang w:val="ru-RU"/>
              </w:rPr>
            </w:rPrChange>
          </w:rPr>
          <w:t xml:space="preserve"> (</w:t>
        </w:r>
        <w:r w:rsidR="00994E5B">
          <w:rPr>
            <w:rFonts w:ascii="Nova Mono" w:eastAsia="Nova Mono" w:hAnsi="Nova Mono" w:cs="Nova Mono"/>
            <w:color w:val="172B4D"/>
            <w:sz w:val="21"/>
            <w:szCs w:val="21"/>
            <w:lang w:val="en-US"/>
          </w:rPr>
          <w:t>horizontal/vertical)</w:t>
        </w:r>
      </w:ins>
      <w:r w:rsidRPr="001E398D">
        <w:rPr>
          <w:rFonts w:ascii="Nova Mono" w:eastAsia="Nova Mono" w:hAnsi="Nova Mono" w:cs="Nova Mono"/>
          <w:color w:val="172B4D"/>
          <w:sz w:val="21"/>
          <w:szCs w:val="21"/>
          <w:lang w:val="en-US"/>
        </w:rPr>
        <w:t xml:space="preserve"> → sets Report View orientation</w:t>
      </w:r>
    </w:p>
    <w:p w:rsidR="00046682" w:rsidRPr="001E398D" w:rsidRDefault="00944D06">
      <w:pPr>
        <w:numPr>
          <w:ilvl w:val="1"/>
          <w:numId w:val="1"/>
        </w:numPr>
        <w:rPr>
          <w:lang w:val="en-US"/>
        </w:rPr>
      </w:pP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IF </w:t>
      </w:r>
      <w:proofErr w:type="spellStart"/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ReportView</w:t>
      </w:r>
      <w:proofErr w:type="spellEnd"/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format = PDF, then show Orientatio</w:t>
      </w: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n component only for </w:t>
      </w:r>
      <w:proofErr w:type="spellStart"/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FirmManager</w:t>
      </w:r>
      <w:proofErr w:type="spellEnd"/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.</w:t>
      </w:r>
      <w:ins w:id="80" w:author="pozvonim106" w:date="2022-10-04T21:25:00Z">
        <w:r w:rsidR="00C966BE" w:rsidRPr="00C966BE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81" w:author="pozvonim106" w:date="2022-10-04T21:25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C966BE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(вообще не логическое требование, следует исключить)</w:t>
        </w:r>
      </w:ins>
    </w:p>
    <w:p w:rsidR="00046682" w:rsidRDefault="00944D06">
      <w:pPr>
        <w:numPr>
          <w:ilvl w:val="1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Else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hide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Orientation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component</w:t>
      </w:r>
      <w:proofErr w:type="spellEnd"/>
      <w:ins w:id="82" w:author="pozvonim106" w:date="2022-10-04T21:26:00Z">
        <w:r w:rsidR="00C966BE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</w:t>
        </w:r>
        <w:r w:rsidR="00C966BE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(вообще не логическое требование, следует исключить)</w:t>
        </w:r>
      </w:ins>
    </w:p>
    <w:p w:rsidR="00046682" w:rsidRPr="00901413" w:rsidRDefault="00944D06">
      <w:pPr>
        <w:numPr>
          <w:ilvl w:val="0"/>
          <w:numId w:val="1"/>
        </w:numPr>
        <w:shd w:val="clear" w:color="auto" w:fill="EBECF0"/>
        <w:rPr>
          <w:lang w:val="ru-RU"/>
          <w:rPrChange w:id="83" w:author="pozvonim106" w:date="2022-10-04T22:00:00Z">
            <w:rPr/>
          </w:rPrChange>
        </w:rPr>
      </w:pPr>
      <w:r w:rsidRPr="00C966BE">
        <w:rPr>
          <w:rFonts w:ascii="Roboto" w:eastAsia="Roboto" w:hAnsi="Roboto" w:cs="Roboto"/>
          <w:color w:val="172B4D"/>
          <w:sz w:val="21"/>
          <w:szCs w:val="21"/>
          <w:lang w:val="en-US"/>
          <w:rPrChange w:id="84" w:author="pozvonim106" w:date="2022-10-04T21:31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Button</w:t>
      </w:r>
      <w:r w:rsidRPr="00901413">
        <w:rPr>
          <w:rFonts w:ascii="Roboto" w:eastAsia="Roboto" w:hAnsi="Roboto" w:cs="Roboto"/>
          <w:color w:val="172B4D"/>
          <w:sz w:val="21"/>
          <w:szCs w:val="21"/>
          <w:lang w:val="ru-RU"/>
          <w:rPrChange w:id="85" w:author="pozvonim106" w:date="2022-10-04T22:00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: “</w:t>
      </w:r>
      <w:r w:rsidRPr="00C966BE">
        <w:rPr>
          <w:rFonts w:ascii="Roboto" w:eastAsia="Roboto" w:hAnsi="Roboto" w:cs="Roboto"/>
          <w:color w:val="172B4D"/>
          <w:sz w:val="21"/>
          <w:szCs w:val="21"/>
          <w:lang w:val="en-US"/>
          <w:rPrChange w:id="86" w:author="pozvonim106" w:date="2022-10-04T21:31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Create</w:t>
      </w:r>
      <w:r w:rsidRPr="00901413">
        <w:rPr>
          <w:rFonts w:ascii="Roboto" w:eastAsia="Roboto" w:hAnsi="Roboto" w:cs="Roboto"/>
          <w:color w:val="172B4D"/>
          <w:sz w:val="21"/>
          <w:szCs w:val="21"/>
          <w:lang w:val="ru-RU"/>
          <w:rPrChange w:id="87" w:author="pozvonim106" w:date="2022-10-04T22:00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 xml:space="preserve"> </w:t>
      </w:r>
      <w:r w:rsidRPr="00C966BE">
        <w:rPr>
          <w:rFonts w:ascii="Roboto" w:eastAsia="Roboto" w:hAnsi="Roboto" w:cs="Roboto"/>
          <w:color w:val="172B4D"/>
          <w:sz w:val="21"/>
          <w:szCs w:val="21"/>
          <w:lang w:val="en-US"/>
          <w:rPrChange w:id="88" w:author="pozvonim106" w:date="2022-10-04T21:31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View</w:t>
      </w:r>
      <w:r w:rsidRPr="00901413">
        <w:rPr>
          <w:rFonts w:ascii="Roboto" w:eastAsia="Roboto" w:hAnsi="Roboto" w:cs="Roboto"/>
          <w:color w:val="172B4D"/>
          <w:sz w:val="21"/>
          <w:szCs w:val="21"/>
          <w:lang w:val="ru-RU"/>
          <w:rPrChange w:id="89" w:author="pozvonim106" w:date="2022-10-04T22:00:00Z">
            <w:rPr>
              <w:rFonts w:ascii="Roboto" w:eastAsia="Roboto" w:hAnsi="Roboto" w:cs="Roboto"/>
              <w:color w:val="172B4D"/>
              <w:sz w:val="21"/>
              <w:szCs w:val="21"/>
            </w:rPr>
          </w:rPrChange>
        </w:rPr>
        <w:t>”</w:t>
      </w:r>
      <w:ins w:id="90" w:author="pozvonim106" w:date="2022-10-04T21:29:00Z">
        <w:r w:rsidR="00C966BE" w:rsidRPr="00901413">
          <w:rPr>
            <w:rFonts w:ascii="Roboto" w:eastAsia="Roboto" w:hAnsi="Roboto" w:cs="Roboto"/>
            <w:color w:val="172B4D"/>
            <w:sz w:val="21"/>
            <w:szCs w:val="21"/>
            <w:lang w:val="ru-RU"/>
            <w:rPrChange w:id="91" w:author="pozvonim106" w:date="2022-10-04T22:00:00Z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</w:rPrChange>
          </w:rPr>
          <w:t xml:space="preserve"> </w:t>
        </w:r>
      </w:ins>
      <w:ins w:id="92" w:author="pozvonim106" w:date="2022-10-04T21:31:00Z">
        <w:r w:rsidR="00C966BE" w:rsidRPr="00901413">
          <w:rPr>
            <w:rFonts w:ascii="Roboto" w:eastAsia="Roboto" w:hAnsi="Roboto" w:cs="Roboto"/>
            <w:color w:val="172B4D"/>
            <w:sz w:val="21"/>
            <w:szCs w:val="21"/>
            <w:lang w:val="ru-RU"/>
            <w:rPrChange w:id="93" w:author="pozvonim106" w:date="2022-10-04T22:00:00Z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</w:rPrChange>
          </w:rPr>
          <w:t>(</w:t>
        </w:r>
      </w:ins>
      <w:ins w:id="94" w:author="pozvonim106" w:date="2022-10-04T21:59:00Z">
        <w:r w:rsidR="00901413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логичнее оставить </w:t>
        </w:r>
      </w:ins>
      <w:ins w:id="95" w:author="pozvonim106" w:date="2022-10-04T21:31:00Z">
        <w:r w:rsidR="00C966BE">
          <w:rPr>
            <w:rFonts w:ascii="Roboto" w:eastAsia="Roboto" w:hAnsi="Roboto" w:cs="Roboto"/>
            <w:color w:val="172B4D"/>
            <w:sz w:val="21"/>
            <w:szCs w:val="21"/>
            <w:lang w:val="en-US"/>
          </w:rPr>
          <w:t>Report</w:t>
        </w:r>
      </w:ins>
      <w:ins w:id="96" w:author="pozvonim106" w:date="2022-10-04T22:00:00Z">
        <w:r w:rsidR="00901413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, </w:t>
        </w:r>
        <w:proofErr w:type="spellStart"/>
        <w:r w:rsidR="00901413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тк</w:t>
        </w:r>
        <w:proofErr w:type="spellEnd"/>
        <w:r w:rsidR="00901413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все требования и функционал относятся к функции Пожаловаться</w:t>
        </w:r>
      </w:ins>
      <w:ins w:id="97" w:author="pozvonim106" w:date="2022-10-04T21:59:00Z">
        <w:r w:rsidR="00901413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</w:t>
        </w:r>
      </w:ins>
      <w:ins w:id="98" w:author="pozvonim106" w:date="2022-10-04T21:31:00Z">
        <w:r w:rsidR="00C966BE" w:rsidRPr="00901413">
          <w:rPr>
            <w:rFonts w:ascii="Roboto" w:eastAsia="Roboto" w:hAnsi="Roboto" w:cs="Roboto"/>
            <w:color w:val="172B4D"/>
            <w:sz w:val="21"/>
            <w:szCs w:val="21"/>
            <w:lang w:val="ru-RU"/>
            <w:rPrChange w:id="99" w:author="pozvonim106" w:date="2022-10-04T22:00:00Z">
              <w:rPr>
                <w:rFonts w:ascii="Roboto" w:eastAsia="Roboto" w:hAnsi="Roboto" w:cs="Roboto"/>
                <w:color w:val="172B4D"/>
                <w:sz w:val="21"/>
                <w:szCs w:val="21"/>
                <w:lang w:val="en-US"/>
              </w:rPr>
            </w:rPrChange>
          </w:rPr>
          <w:t>)</w:t>
        </w:r>
      </w:ins>
    </w:p>
    <w:p w:rsidR="00046682" w:rsidRPr="001E398D" w:rsidRDefault="00944D06">
      <w:pPr>
        <w:numPr>
          <w:ilvl w:val="1"/>
          <w:numId w:val="1"/>
        </w:numPr>
        <w:rPr>
          <w:lang w:val="en-US"/>
        </w:rPr>
      </w:pP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“Create View” is greyed out and not clickable unless:</w:t>
      </w:r>
    </w:p>
    <w:p w:rsidR="00046682" w:rsidRDefault="00944D06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displayname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:rsidR="00046682" w:rsidRDefault="00944D06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viewcontext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:rsidR="00046682" w:rsidRDefault="00944D06">
      <w:pPr>
        <w:numPr>
          <w:ilvl w:val="2"/>
          <w:numId w:val="1"/>
        </w:numPr>
      </w:pP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format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is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not</w:t>
      </w:r>
      <w:proofErr w:type="spellEnd"/>
      <w:r>
        <w:rPr>
          <w:rFonts w:ascii="Roboto" w:eastAsia="Roboto" w:hAnsi="Roboto" w:cs="Roboto"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color w:val="172B4D"/>
          <w:sz w:val="21"/>
          <w:szCs w:val="21"/>
        </w:rPr>
        <w:t>null</w:t>
      </w:r>
      <w:proofErr w:type="spellEnd"/>
    </w:p>
    <w:p w:rsidR="00046682" w:rsidRPr="001E398D" w:rsidRDefault="00944D06">
      <w:pPr>
        <w:numPr>
          <w:ilvl w:val="2"/>
          <w:numId w:val="1"/>
        </w:numPr>
        <w:rPr>
          <w:lang w:val="en-US"/>
        </w:rPr>
      </w:pP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IF format = PDF, then orientation is null</w:t>
      </w:r>
      <w:ins w:id="100" w:author="pozvonim106" w:date="2022-10-04T21:28:00Z">
        <w:r w:rsidR="00C966BE" w:rsidRPr="00C966BE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01" w:author="pozvonim106" w:date="2022-10-04T21:28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</w:ins>
      <w:ins w:id="102" w:author="pozvonim106" w:date="2022-10-04T21:29:00Z">
        <w:r w:rsidR="00C966BE" w:rsidRPr="00C966BE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03" w:author="pozvonim106" w:date="2022-10-04T21:29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>(</w:t>
        </w:r>
      </w:ins>
      <w:ins w:id="104" w:author="pozvonim106" w:date="2022-10-04T21:28:00Z">
        <w:r w:rsidR="00C966BE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не</w:t>
        </w:r>
        <w:r w:rsidR="00C966BE" w:rsidRPr="00C966BE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05" w:author="pozvonim106" w:date="2022-10-04T21:28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C966BE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логичное</w:t>
        </w:r>
        <w:r w:rsidR="00C966BE" w:rsidRPr="00C966BE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06" w:author="pozvonim106" w:date="2022-10-04T21:28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C966BE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требование</w:t>
        </w:r>
        <w:r w:rsidR="00C966BE" w:rsidRPr="00C966BE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07" w:author="pozvonim106" w:date="2022-10-04T21:28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>)</w:t>
        </w:r>
      </w:ins>
    </w:p>
    <w:p w:rsidR="00046682" w:rsidRPr="001E398D" w:rsidRDefault="00944D06">
      <w:pPr>
        <w:numPr>
          <w:ilvl w:val="1"/>
          <w:numId w:val="1"/>
        </w:numPr>
        <w:rPr>
          <w:lang w:val="en-US"/>
        </w:rPr>
      </w:pP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Upon </w:t>
      </w: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click, attempts to create and save Report View object</w:t>
      </w:r>
    </w:p>
    <w:p w:rsidR="00046682" w:rsidRPr="006D59FF" w:rsidRDefault="00944D06">
      <w:pPr>
        <w:numPr>
          <w:ilvl w:val="2"/>
          <w:numId w:val="1"/>
        </w:numPr>
        <w:rPr>
          <w:lang w:val="en-US"/>
        </w:rPr>
      </w:pPr>
      <w:r w:rsidRPr="001E398D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</w:t>
      </w:r>
      <w:r w:rsidRPr="006D59FF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 xml:space="preserve"> </w:t>
      </w:r>
      <w:r w:rsidRPr="001E398D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Validation</w:t>
      </w:r>
      <w:r w:rsidRPr="006D59FF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</w:t>
      </w: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upon</w:t>
      </w:r>
      <w:r w:rsidRPr="006D59FF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</w:t>
      </w: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save</w:t>
      </w:r>
      <w:r w:rsidRPr="006D59FF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, </w:t>
      </w: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validate</w:t>
      </w:r>
      <w:r w:rsidRPr="006D59FF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</w:t>
      </w: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that</w:t>
      </w:r>
      <w:r w:rsidRPr="006D59FF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</w:t>
      </w:r>
      <w:proofErr w:type="spellStart"/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6D59FF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</w:t>
      </w: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must</w:t>
      </w:r>
      <w:r w:rsidRPr="006D59FF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</w:t>
      </w: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be</w:t>
      </w:r>
      <w:r w:rsidRPr="006D59FF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</w:t>
      </w: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unique</w:t>
      </w:r>
      <w:r w:rsidRPr="006D59FF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</w:t>
      </w: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within</w:t>
      </w:r>
      <w:r w:rsidRPr="006D59FF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</w:t>
      </w: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firm</w:t>
      </w:r>
      <w:ins w:id="108" w:author="pozvonim106" w:date="2022-10-04T21:33:00Z">
        <w:r w:rsidR="00C966BE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</w:rPr>
          <w:t xml:space="preserve"> </w:t>
        </w:r>
        <w:r w:rsidR="00C966BE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09" w:author="pozvonim106" w:date="2022-10-04T21:38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>(</w:t>
        </w:r>
        <w:r w:rsidR="00C966BE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не</w:t>
        </w:r>
        <w:r w:rsidR="00C966BE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10" w:author="pozvonim106" w:date="2022-10-04T21:38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C966BE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уточнено</w:t>
        </w:r>
        <w:r w:rsidR="00C966BE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11" w:author="pozvonim106" w:date="2022-10-04T21:38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C966BE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где</w:t>
        </w:r>
        <w:r w:rsidR="00C966BE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12" w:author="pozvonim106" w:date="2022-10-04T21:38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C966BE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система</w:t>
        </w:r>
        <w:r w:rsidR="00C966BE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13" w:author="pozvonim106" w:date="2022-10-04T21:38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C966BE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проводит</w:t>
        </w:r>
        <w:r w:rsidR="00C966BE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14" w:author="pozvonim106" w:date="2022-10-04T21:38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C966BE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проверку</w:t>
        </w:r>
        <w:r w:rsidR="00C966BE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15" w:author="pozvonim106" w:date="2022-10-04T21:38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C966BE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имени</w:t>
        </w:r>
        <w:r w:rsidR="00C966BE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16" w:author="pozvonim106" w:date="2022-10-04T21:38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C966BE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на</w:t>
        </w:r>
        <w:r w:rsidR="00C966BE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17" w:author="pozvonim106" w:date="2022-10-04T21:38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C966BE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уникальность</w:t>
        </w:r>
        <w:r w:rsidR="00C966BE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18" w:author="pozvonim106" w:date="2022-10-04T21:38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>)</w:t>
        </w:r>
      </w:ins>
    </w:p>
    <w:p w:rsidR="00046682" w:rsidRPr="006D59FF" w:rsidRDefault="00944D06">
      <w:pPr>
        <w:numPr>
          <w:ilvl w:val="3"/>
          <w:numId w:val="1"/>
        </w:numPr>
        <w:rPr>
          <w:lang w:val="ru-RU"/>
          <w:rPrChange w:id="119" w:author="pozvonim106" w:date="2022-10-04T21:40:00Z">
            <w:rPr>
              <w:lang w:val="en-US"/>
            </w:rPr>
          </w:rPrChange>
        </w:rPr>
      </w:pP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prevent save</w:t>
      </w:r>
      <w:ins w:id="120" w:author="pozvonim106" w:date="2022-10-04T21:38:00Z"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21" w:author="pozvonim106" w:date="2022-10-04T21:38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(</w:t>
        </w:r>
      </w:ins>
      <w:ins w:id="122" w:author="pozvonim106" w:date="2022-10-04T21:39:00Z">
        <w:r w:rsidR="006D59FF">
          <w:rPr>
            <w:rFonts w:ascii="Roboto" w:eastAsia="Roboto" w:hAnsi="Roboto" w:cs="Roboto"/>
            <w:color w:val="172B4D"/>
            <w:sz w:val="21"/>
            <w:szCs w:val="21"/>
            <w:lang w:val="en-US"/>
          </w:rPr>
          <w:t xml:space="preserve">prevent save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лишнее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</w:rPr>
          <w:t xml:space="preserve">.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Как и в </w:t>
        </w:r>
        <w:proofErr w:type="spellStart"/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сл</w:t>
        </w:r>
        <w:proofErr w:type="spellEnd"/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 xml:space="preserve"> пункте</w:t>
        </w:r>
      </w:ins>
      <w:ins w:id="123" w:author="pozvonim106" w:date="2022-10-04T21:40:00Z"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, нужно вывести сообщение о том, что проверка уникальности названия не прошла)</w:t>
        </w:r>
      </w:ins>
    </w:p>
    <w:p w:rsidR="00046682" w:rsidRPr="001E398D" w:rsidRDefault="00944D06">
      <w:pPr>
        <w:numPr>
          <w:ilvl w:val="2"/>
          <w:numId w:val="1"/>
        </w:numPr>
        <w:rPr>
          <w:lang w:val="en-US"/>
        </w:rPr>
      </w:pPr>
      <w:r w:rsidRPr="001E398D">
        <w:rPr>
          <w:rFonts w:ascii="Roboto" w:eastAsia="Roboto" w:hAnsi="Roboto" w:cs="Roboto"/>
          <w:color w:val="172B4D"/>
          <w:sz w:val="21"/>
          <w:szCs w:val="21"/>
          <w:u w:val="single"/>
          <w:lang w:val="en-US"/>
        </w:rPr>
        <w:t>Save Validation</w:t>
      </w: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displayname</w:t>
      </w:r>
      <w:proofErr w:type="spellEnd"/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character count &lt;=255</w:t>
      </w:r>
    </w:p>
    <w:p w:rsidR="00046682" w:rsidRPr="001E398D" w:rsidRDefault="00944D06">
      <w:pPr>
        <w:numPr>
          <w:ilvl w:val="3"/>
          <w:numId w:val="1"/>
        </w:numPr>
        <w:rPr>
          <w:lang w:val="en-US"/>
        </w:rPr>
      </w:pP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If Fails validation, then display red border around text box and display message:</w:t>
      </w:r>
      <w:ins w:id="124" w:author="pozvonim106" w:date="2022-10-04T21:40:00Z"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25" w:author="pozvonim106" w:date="2022-10-04T21:40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(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не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26" w:author="pozvonim106" w:date="2022-10-04T21:40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указано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27" w:author="pozvonim106" w:date="2022-10-04T21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что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28" w:author="pozvonim106" w:date="2022-10-04T21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будет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29" w:author="pozvonim106" w:date="2022-10-04T21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в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30" w:author="pozvonim106" w:date="2022-10-04T21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данном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31" w:author="pozvonim106" w:date="2022-10-04T21:41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</w:ins>
      <w:ins w:id="132" w:author="pozvonim106" w:date="2022-10-04T21:41:00Z">
        <w:r w:rsidR="006D59FF">
          <w:rPr>
            <w:rFonts w:ascii="Roboto" w:eastAsia="Roboto" w:hAnsi="Roboto" w:cs="Roboto"/>
            <w:color w:val="172B4D"/>
            <w:sz w:val="21"/>
            <w:szCs w:val="21"/>
            <w:lang w:val="en-US"/>
          </w:rPr>
          <w:t>message)</w:t>
        </w:r>
      </w:ins>
    </w:p>
    <w:p w:rsidR="00046682" w:rsidRPr="001E398D" w:rsidRDefault="00944D06">
      <w:pPr>
        <w:numPr>
          <w:ilvl w:val="1"/>
          <w:numId w:val="1"/>
        </w:numPr>
        <w:rPr>
          <w:lang w:val="en-US"/>
        </w:rPr>
      </w:pPr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Upon successful save by clicking Save </w:t>
      </w:r>
      <w:proofErr w:type="gramStart"/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button</w:t>
      </w:r>
      <w:ins w:id="133" w:author="pozvonim106" w:date="2022-10-04T21:41:00Z">
        <w:r w:rsidR="006D59FF">
          <w:rPr>
            <w:rFonts w:ascii="Roboto" w:eastAsia="Roboto" w:hAnsi="Roboto" w:cs="Roboto"/>
            <w:color w:val="172B4D"/>
            <w:sz w:val="21"/>
            <w:szCs w:val="21"/>
            <w:lang w:val="en-US"/>
          </w:rPr>
          <w:t>(</w:t>
        </w:r>
        <w:proofErr w:type="gramEnd"/>
        <w:r w:rsidR="006D59FF">
          <w:rPr>
            <w:rFonts w:ascii="Roboto" w:eastAsia="Roboto" w:hAnsi="Roboto" w:cs="Roboto"/>
            <w:color w:val="172B4D"/>
            <w:sz w:val="21"/>
            <w:szCs w:val="21"/>
            <w:lang w:val="en-US"/>
          </w:rPr>
          <w:t xml:space="preserve"> </w:t>
        </w:r>
      </w:ins>
      <w:ins w:id="134" w:author="pozvonim106" w:date="2022-10-04T21:42:00Z">
        <w:r w:rsidR="006D59FF">
          <w:rPr>
            <w:rFonts w:ascii="Roboto" w:eastAsia="Roboto" w:hAnsi="Roboto" w:cs="Roboto"/>
            <w:color w:val="172B4D"/>
            <w:sz w:val="21"/>
            <w:szCs w:val="21"/>
            <w:lang w:val="en-US"/>
          </w:rPr>
          <w:t xml:space="preserve">by clicking Save button </w:t>
        </w:r>
      </w:ins>
      <w:ins w:id="135" w:author="pozvonim106" w:date="2022-10-04T21:44:00Z">
        <w:r w:rsidR="006D59FF">
          <w:rPr>
            <w:rFonts w:ascii="Roboto" w:eastAsia="Roboto" w:hAnsi="Roboto" w:cs="Roboto"/>
            <w:color w:val="172B4D"/>
            <w:sz w:val="21"/>
            <w:szCs w:val="21"/>
            <w:lang w:val="en-US"/>
          </w:rPr>
          <w:t>–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лишнее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36" w:author="pozvonim106" w:date="2022-10-04T21:44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,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у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37" w:author="pozvonim106" w:date="2022-10-04T21:44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нас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38" w:author="pozvonim106" w:date="2022-10-04T21:44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до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39" w:author="pozvonim106" w:date="2022-10-04T21:44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этого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40" w:author="pozvonim106" w:date="2022-10-04T21:44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нигде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41" w:author="pozvonim106" w:date="2022-10-04T21:44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не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42" w:author="pozvonim106" w:date="2022-10-04T21:44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было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43" w:author="pozvonim106" w:date="2022-10-04T21:44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упоминания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44" w:author="pozvonim106" w:date="2022-10-04T21:44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ru-RU"/>
          </w:rPr>
          <w:t>кнопки</w:t>
        </w:r>
        <w:r w:rsidR="006D59FF" w:rsidRPr="006D59FF">
          <w:rPr>
            <w:rFonts w:ascii="Roboto" w:eastAsia="Roboto" w:hAnsi="Roboto" w:cs="Roboto"/>
            <w:color w:val="172B4D"/>
            <w:sz w:val="21"/>
            <w:szCs w:val="21"/>
            <w:lang w:val="en-US"/>
            <w:rPrChange w:id="145" w:author="pozvonim106" w:date="2022-10-04T21:44:00Z">
              <w:rPr>
                <w:rFonts w:ascii="Roboto" w:eastAsia="Roboto" w:hAnsi="Roboto" w:cs="Roboto"/>
                <w:color w:val="172B4D"/>
                <w:sz w:val="21"/>
                <w:szCs w:val="21"/>
                <w:lang w:val="ru-RU"/>
              </w:rPr>
            </w:rPrChange>
          </w:rPr>
          <w:t xml:space="preserve"> </w:t>
        </w:r>
        <w:r w:rsidR="006D59FF">
          <w:rPr>
            <w:rFonts w:ascii="Roboto" w:eastAsia="Roboto" w:hAnsi="Roboto" w:cs="Roboto"/>
            <w:color w:val="172B4D"/>
            <w:sz w:val="21"/>
            <w:szCs w:val="21"/>
            <w:lang w:val="en-US"/>
          </w:rPr>
          <w:t>Save)</w:t>
        </w:r>
      </w:ins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>, takes you</w:t>
      </w:r>
      <w:ins w:id="146" w:author="pozvonim106" w:date="2022-10-04T21:44:00Z">
        <w:r w:rsidR="00F60E09">
          <w:rPr>
            <w:rFonts w:ascii="Roboto" w:eastAsia="Roboto" w:hAnsi="Roboto" w:cs="Roboto"/>
            <w:color w:val="172B4D"/>
            <w:sz w:val="21"/>
            <w:szCs w:val="21"/>
            <w:lang w:val="en-US"/>
          </w:rPr>
          <w:t xml:space="preserve"> (user?)</w:t>
        </w:r>
      </w:ins>
      <w:r w:rsidRPr="001E398D">
        <w:rPr>
          <w:rFonts w:ascii="Roboto" w:eastAsia="Roboto" w:hAnsi="Roboto" w:cs="Roboto"/>
          <w:color w:val="172B4D"/>
          <w:sz w:val="21"/>
          <w:szCs w:val="21"/>
          <w:lang w:val="en-US"/>
        </w:rPr>
        <w:t xml:space="preserve"> to Report Builder Page.</w:t>
      </w:r>
    </w:p>
    <w:p w:rsidR="00046682" w:rsidRDefault="00944D06">
      <w:pPr>
        <w:shd w:val="clear" w:color="auto" w:fill="EBECF0"/>
        <w:spacing w:before="180" w:line="411" w:lineRule="auto"/>
        <w:rPr>
          <w:rFonts w:ascii="Roboto" w:eastAsia="Roboto" w:hAnsi="Roboto" w:cs="Roboto"/>
          <w:b/>
          <w:color w:val="172B4D"/>
          <w:sz w:val="21"/>
          <w:szCs w:val="21"/>
        </w:rPr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731200" cy="3695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ins w:id="147" w:author="pozvonim106" w:date="2022-10-04T21:48:00Z">
        <w:r w:rsidR="00F60E09">
          <w:rPr>
            <w:lang w:val="ru-RU"/>
          </w:rPr>
          <w:t xml:space="preserve">Отсутствует блок </w:t>
        </w:r>
        <w:r w:rsidR="00F60E09">
          <w:rPr>
            <w:lang w:val="en-US"/>
          </w:rPr>
          <w:t>XLS</w:t>
        </w:r>
      </w:ins>
      <w:ins w:id="148" w:author="pozvonim106" w:date="2022-10-04T21:49:00Z">
        <w:r w:rsidR="00F60E09" w:rsidRPr="00F60E09">
          <w:rPr>
            <w:lang w:val="ru-RU"/>
          </w:rPr>
          <w:t xml:space="preserve">, </w:t>
        </w:r>
        <w:r w:rsidR="00F60E09">
          <w:rPr>
            <w:lang w:val="ru-RU"/>
          </w:rPr>
          <w:t xml:space="preserve">нижний блок расположен не органично и </w:t>
        </w:r>
        <w:proofErr w:type="spellStart"/>
        <w:r w:rsidR="00F60E09">
          <w:rPr>
            <w:lang w:val="ru-RU"/>
          </w:rPr>
          <w:t>децентрализованно</w:t>
        </w:r>
        <w:proofErr w:type="spellEnd"/>
        <w:r w:rsidR="00F60E09">
          <w:rPr>
            <w:lang w:val="ru-RU"/>
          </w:rPr>
          <w:t xml:space="preserve">. </w:t>
        </w:r>
      </w:ins>
      <w:ins w:id="149" w:author="pozvonim106" w:date="2022-10-04T21:50:00Z">
        <w:r w:rsidR="00F60E09">
          <w:rPr>
            <w:lang w:val="ru-RU"/>
          </w:rPr>
          <w:t xml:space="preserve">Не разъяснено применение красного цвета для отдельных </w:t>
        </w:r>
        <w:proofErr w:type="gramStart"/>
        <w:r w:rsidR="00F60E09">
          <w:rPr>
            <w:lang w:val="ru-RU"/>
          </w:rPr>
          <w:t>блоков ,</w:t>
        </w:r>
        <w:proofErr w:type="gramEnd"/>
        <w:r w:rsidR="00F60E09">
          <w:rPr>
            <w:lang w:val="ru-RU"/>
          </w:rPr>
          <w:t xml:space="preserve"> поэтому все лучше переделать в черном</w:t>
        </w:r>
      </w:ins>
      <w:r w:rsidR="00901413" w:rsidRPr="00901413">
        <w:rPr>
          <w:lang w:val="ru-RU"/>
        </w:rPr>
        <w:t>.</w:t>
      </w:r>
      <w:ins w:id="150" w:author="pozvonim106" w:date="2022-10-04T21:56:00Z">
        <w:r w:rsidR="00901413">
          <w:rPr>
            <w:lang w:val="ru-RU"/>
          </w:rPr>
          <w:t xml:space="preserve"> Вместо</w:t>
        </w:r>
      </w:ins>
      <w:ins w:id="151" w:author="pozvonim106" w:date="2022-10-04T21:57:00Z">
        <w:r w:rsidR="00901413">
          <w:rPr>
            <w:lang w:val="ru-RU"/>
          </w:rPr>
          <w:t xml:space="preserve"> кнопки </w:t>
        </w:r>
        <w:r w:rsidR="00901413">
          <w:rPr>
            <w:lang w:val="en-US"/>
          </w:rPr>
          <w:t>Next</w:t>
        </w:r>
        <w:r w:rsidR="00901413" w:rsidRPr="00901413">
          <w:rPr>
            <w:lang w:val="ru-RU"/>
            <w:rPrChange w:id="152" w:author="pozvonim106" w:date="2022-10-04T21:58:00Z">
              <w:rPr>
                <w:lang w:val="en-US"/>
              </w:rPr>
            </w:rPrChange>
          </w:rPr>
          <w:t xml:space="preserve"> </w:t>
        </w:r>
        <w:r w:rsidR="00901413">
          <w:rPr>
            <w:lang w:val="ru-RU"/>
          </w:rPr>
          <w:t xml:space="preserve">следует добавить кнопку </w:t>
        </w:r>
      </w:ins>
      <w:ins w:id="153" w:author="pozvonim106" w:date="2022-10-04T22:00:00Z">
        <w:r w:rsidR="00901413">
          <w:rPr>
            <w:lang w:val="en-US"/>
          </w:rPr>
          <w:t>Report</w:t>
        </w:r>
      </w:ins>
      <w:ins w:id="154" w:author="pozvonim106" w:date="2022-10-04T21:56:00Z">
        <w:r w:rsidR="00901413">
          <w:rPr>
            <w:lang w:val="ru-RU"/>
          </w:rPr>
          <w:t xml:space="preserve"> </w:t>
        </w:r>
      </w:ins>
      <w:r>
        <w:br/>
      </w:r>
      <w:r>
        <w:br/>
      </w:r>
      <w:proofErr w:type="gramStart"/>
      <w:r>
        <w:rPr>
          <w:rFonts w:ascii="Roboto" w:eastAsia="Roboto" w:hAnsi="Roboto" w:cs="Roboto"/>
          <w:b/>
          <w:color w:val="172B4D"/>
          <w:sz w:val="21"/>
          <w:szCs w:val="21"/>
        </w:rPr>
        <w:t>Это</w:t>
      </w:r>
      <w:proofErr w:type="gramEnd"/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 был пример пользовательск</w:t>
      </w:r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их требований к 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New</w:t>
      </w:r>
      <w:proofErr w:type="spellEnd"/>
      <w:r>
        <w:rPr>
          <w:rFonts w:ascii="Roboto" w:eastAsia="Roboto" w:hAnsi="Roboto" w:cs="Roboto"/>
          <w:b/>
          <w:color w:val="172B4D"/>
          <w:sz w:val="21"/>
          <w:szCs w:val="21"/>
        </w:rPr>
        <w:t xml:space="preserve"> </w:t>
      </w:r>
      <w:proofErr w:type="spellStart"/>
      <w:r>
        <w:rPr>
          <w:rFonts w:ascii="Roboto" w:eastAsia="Roboto" w:hAnsi="Roboto" w:cs="Roboto"/>
          <w:b/>
          <w:color w:val="172B4D"/>
          <w:sz w:val="21"/>
          <w:szCs w:val="21"/>
        </w:rPr>
        <w:t>Feature</w:t>
      </w:r>
      <w:proofErr w:type="spellEnd"/>
      <w:r>
        <w:rPr>
          <w:rFonts w:ascii="Roboto" w:eastAsia="Roboto" w:hAnsi="Roboto" w:cs="Roboto"/>
          <w:b/>
          <w:color w:val="172B4D"/>
          <w:sz w:val="21"/>
          <w:szCs w:val="21"/>
        </w:rPr>
        <w:t>.</w:t>
      </w:r>
      <w:r>
        <w:rPr>
          <w:rFonts w:ascii="Roboto" w:eastAsia="Roboto" w:hAnsi="Roboto" w:cs="Roboto"/>
          <w:b/>
          <w:color w:val="172B4D"/>
          <w:sz w:val="21"/>
          <w:szCs w:val="21"/>
        </w:rPr>
        <w:br/>
      </w:r>
    </w:p>
    <w:p w:rsidR="00046682" w:rsidRDefault="00944D06">
      <w:pPr>
        <w:shd w:val="clear" w:color="auto" w:fill="EBECF0"/>
        <w:spacing w:before="180" w:line="411" w:lineRule="auto"/>
      </w:pPr>
      <w:r>
        <w:rPr>
          <w:rFonts w:ascii="Roboto" w:eastAsia="Roboto" w:hAnsi="Roboto" w:cs="Roboto"/>
          <w:b/>
          <w:color w:val="172B4D"/>
          <w:sz w:val="21"/>
          <w:szCs w:val="21"/>
        </w:rPr>
        <w:t>А теперь Задания:</w:t>
      </w:r>
      <w:r>
        <w:br/>
        <w:t>1. Найдите ошибки в требованиях и нестыковки с дизайном.</w:t>
      </w:r>
    </w:p>
    <w:p w:rsidR="00046682" w:rsidRDefault="00944D06">
      <w:pPr>
        <w:shd w:val="clear" w:color="auto" w:fill="EBECF0"/>
        <w:spacing w:before="180" w:line="411" w:lineRule="auto"/>
        <w:rPr>
          <w:b/>
        </w:rPr>
      </w:pPr>
      <w:r>
        <w:t xml:space="preserve">2. Напишите минимум 3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, исходя из представленных требований, опираясь на следующий </w:t>
      </w:r>
      <w:proofErr w:type="gramStart"/>
      <w:r>
        <w:t>формат:</w:t>
      </w:r>
      <w:r>
        <w:br/>
      </w:r>
      <w:r>
        <w:rPr>
          <w:b/>
        </w:rPr>
        <w:t>Как</w:t>
      </w:r>
      <w:proofErr w:type="gramEnd"/>
      <w:r>
        <w:rPr>
          <w:b/>
        </w:rPr>
        <w:t>, &lt;роль/персонаж юзера&gt;, я &lt;что-то хочу получ</w:t>
      </w:r>
      <w:r>
        <w:rPr>
          <w:b/>
        </w:rPr>
        <w:t>ить&gt;, &lt;с такой-то целью&gt; .</w:t>
      </w:r>
    </w:p>
    <w:p w:rsidR="00F60E09" w:rsidRDefault="00944D06">
      <w:pPr>
        <w:shd w:val="clear" w:color="auto" w:fill="EBECF0"/>
        <w:spacing w:before="180" w:line="411" w:lineRule="auto"/>
        <w:rPr>
          <w:b/>
          <w:lang w:val="en-US"/>
        </w:rPr>
      </w:pPr>
      <w:r>
        <w:rPr>
          <w:b/>
        </w:rPr>
        <w:t>Пример</w:t>
      </w:r>
      <w:r w:rsidRPr="001E398D">
        <w:rPr>
          <w:b/>
          <w:lang w:val="en-US"/>
        </w:rPr>
        <w:t xml:space="preserve">: As a </w:t>
      </w:r>
      <w:proofErr w:type="spellStart"/>
      <w:r w:rsidRPr="001E398D">
        <w:rPr>
          <w:b/>
          <w:lang w:val="en-US"/>
        </w:rPr>
        <w:t>FirmManager</w:t>
      </w:r>
      <w:proofErr w:type="spellEnd"/>
      <w:r w:rsidRPr="001E398D">
        <w:rPr>
          <w:b/>
          <w:lang w:val="en-US"/>
        </w:rPr>
        <w:t xml:space="preserve"> I want to </w:t>
      </w:r>
      <w:proofErr w:type="gramStart"/>
      <w:r w:rsidRPr="001E398D">
        <w:rPr>
          <w:b/>
          <w:lang w:val="en-US"/>
        </w:rPr>
        <w:t>open  “</w:t>
      </w:r>
      <w:proofErr w:type="gramEnd"/>
      <w:r w:rsidRPr="001E398D">
        <w:rPr>
          <w:b/>
          <w:lang w:val="en-US"/>
        </w:rPr>
        <w:t>Create View” Page, click on “Report View Name” field, so that I can input text in it.</w:t>
      </w:r>
      <w:r w:rsidRPr="001E398D">
        <w:rPr>
          <w:b/>
          <w:lang w:val="en-US"/>
        </w:rPr>
        <w:br/>
      </w:r>
      <w:r w:rsidR="00F60E09">
        <w:rPr>
          <w:b/>
          <w:lang w:val="en-US"/>
        </w:rPr>
        <w:t xml:space="preserve">Part 2 </w:t>
      </w:r>
    </w:p>
    <w:p w:rsidR="00F60E09" w:rsidRDefault="00F60E09" w:rsidP="00901413">
      <w:pPr>
        <w:pStyle w:val="a7"/>
        <w:numPr>
          <w:ilvl w:val="0"/>
          <w:numId w:val="2"/>
        </w:numPr>
        <w:shd w:val="clear" w:color="auto" w:fill="EBECF0"/>
        <w:spacing w:before="180" w:line="411" w:lineRule="auto"/>
        <w:rPr>
          <w:b/>
          <w:lang w:val="en-US"/>
        </w:rPr>
      </w:pPr>
      <w:r w:rsidRPr="00901413">
        <w:rPr>
          <w:b/>
          <w:lang w:val="en-US"/>
        </w:rPr>
        <w:t xml:space="preserve">As a </w:t>
      </w:r>
      <w:proofErr w:type="spellStart"/>
      <w:proofErr w:type="gramStart"/>
      <w:r w:rsidRPr="00901413">
        <w:rPr>
          <w:b/>
          <w:lang w:val="en-US"/>
        </w:rPr>
        <w:t>FirmManager</w:t>
      </w:r>
      <w:proofErr w:type="spellEnd"/>
      <w:proofErr w:type="gramEnd"/>
      <w:r w:rsidRPr="00901413">
        <w:rPr>
          <w:b/>
          <w:lang w:val="en-US"/>
        </w:rPr>
        <w:t xml:space="preserve"> I want to click on “</w:t>
      </w:r>
      <w:del w:id="155" w:author="pozvonim106" w:date="2022-10-04T21:58:00Z">
        <w:r w:rsidRPr="00901413" w:rsidDel="00901413">
          <w:rPr>
            <w:b/>
            <w:lang w:val="en-US"/>
          </w:rPr>
          <w:delText xml:space="preserve">Create </w:delText>
        </w:r>
      </w:del>
      <w:del w:id="156" w:author="pozvonim106" w:date="2022-10-04T22:01:00Z">
        <w:r w:rsidRPr="00901413" w:rsidDel="00901413">
          <w:rPr>
            <w:b/>
            <w:lang w:val="en-US"/>
          </w:rPr>
          <w:delText>View</w:delText>
        </w:r>
      </w:del>
      <w:r w:rsidR="00901413" w:rsidRPr="00901413">
        <w:rPr>
          <w:b/>
          <w:lang w:val="en-US"/>
        </w:rPr>
        <w:t>Report</w:t>
      </w:r>
      <w:r w:rsidRPr="00901413">
        <w:rPr>
          <w:b/>
          <w:lang w:val="en-US"/>
        </w:rPr>
        <w:t xml:space="preserve">” button, so that I can </w:t>
      </w:r>
      <w:r w:rsidR="00901413" w:rsidRPr="00901413">
        <w:rPr>
          <w:b/>
          <w:lang w:val="en-US"/>
        </w:rPr>
        <w:t>send my Report View object to the server.</w:t>
      </w:r>
    </w:p>
    <w:p w:rsidR="00901413" w:rsidRDefault="00944D06" w:rsidP="00901413">
      <w:pPr>
        <w:pStyle w:val="a7"/>
        <w:numPr>
          <w:ilvl w:val="0"/>
          <w:numId w:val="2"/>
        </w:numPr>
        <w:shd w:val="clear" w:color="auto" w:fill="EBECF0"/>
        <w:spacing w:before="180" w:line="411" w:lineRule="auto"/>
        <w:rPr>
          <w:b/>
          <w:lang w:val="en-US"/>
        </w:rPr>
      </w:pPr>
      <w:r>
        <w:rPr>
          <w:b/>
          <w:lang w:val="en-US"/>
        </w:rPr>
        <w:lastRenderedPageBreak/>
        <w:t>As an Admin</w:t>
      </w:r>
      <w:r w:rsidR="00565267">
        <w:rPr>
          <w:b/>
          <w:lang w:val="en-US"/>
        </w:rPr>
        <w:t>, I want to</w:t>
      </w:r>
      <w:r>
        <w:rPr>
          <w:b/>
          <w:lang w:val="en-US"/>
        </w:rPr>
        <w:t xml:space="preserve"> be able to</w:t>
      </w:r>
      <w:r w:rsidR="00565267">
        <w:rPr>
          <w:b/>
          <w:lang w:val="en-US"/>
        </w:rPr>
        <w:t xml:space="preserve"> </w:t>
      </w:r>
      <w:r>
        <w:rPr>
          <w:b/>
          <w:lang w:val="en-US"/>
        </w:rPr>
        <w:t xml:space="preserve">mark </w:t>
      </w:r>
      <w:r w:rsidR="00565267">
        <w:rPr>
          <w:b/>
          <w:lang w:val="en-US"/>
        </w:rPr>
        <w:t>report</w:t>
      </w:r>
      <w:r>
        <w:rPr>
          <w:b/>
          <w:lang w:val="en-US"/>
        </w:rPr>
        <w:t xml:space="preserve"> as “Company’s”</w:t>
      </w:r>
      <w:r w:rsidR="00565267">
        <w:rPr>
          <w:b/>
          <w:lang w:val="en-US"/>
        </w:rPr>
        <w:t>, so that I can se</w:t>
      </w:r>
      <w:r>
        <w:rPr>
          <w:b/>
          <w:lang w:val="en-US"/>
        </w:rPr>
        <w:t>nd my Company’s report</w:t>
      </w:r>
      <w:r w:rsidR="00565267">
        <w:rPr>
          <w:b/>
          <w:lang w:val="en-US"/>
        </w:rPr>
        <w:t>.</w:t>
      </w:r>
    </w:p>
    <w:p w:rsidR="00565267" w:rsidRPr="00565267" w:rsidRDefault="00565267" w:rsidP="00901413">
      <w:pPr>
        <w:pStyle w:val="a7"/>
        <w:numPr>
          <w:ilvl w:val="0"/>
          <w:numId w:val="2"/>
        </w:numPr>
        <w:shd w:val="clear" w:color="auto" w:fill="EBECF0"/>
        <w:spacing w:before="180" w:line="411" w:lineRule="auto"/>
        <w:rPr>
          <w:b/>
          <w:lang w:val="en-US"/>
        </w:rPr>
      </w:pPr>
      <w:r>
        <w:rPr>
          <w:b/>
          <w:lang w:val="en-US"/>
        </w:rPr>
        <w:t>As</w:t>
      </w:r>
      <w:r w:rsidRPr="00565267"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an</w:t>
      </w:r>
      <w:proofErr w:type="gramEnd"/>
      <w:r w:rsidRPr="00565267">
        <w:rPr>
          <w:b/>
          <w:lang w:val="en-US"/>
        </w:rPr>
        <w:t xml:space="preserve"> </w:t>
      </w:r>
      <w:r w:rsidR="00944D06">
        <w:rPr>
          <w:b/>
          <w:lang w:val="en-US"/>
        </w:rPr>
        <w:t>Client</w:t>
      </w:r>
      <w:r w:rsidRPr="00565267">
        <w:rPr>
          <w:b/>
          <w:lang w:val="en-US"/>
        </w:rPr>
        <w:t xml:space="preserve">, </w:t>
      </w:r>
      <w:r>
        <w:rPr>
          <w:b/>
          <w:lang w:val="en-US"/>
        </w:rPr>
        <w:t>I</w:t>
      </w:r>
      <w:r w:rsidRPr="00565267">
        <w:rPr>
          <w:b/>
          <w:lang w:val="en-US"/>
        </w:rPr>
        <w:t xml:space="preserve"> </w:t>
      </w:r>
      <w:r>
        <w:rPr>
          <w:b/>
          <w:lang w:val="en-US"/>
        </w:rPr>
        <w:t>want</w:t>
      </w:r>
      <w:r w:rsidRPr="00565267">
        <w:rPr>
          <w:b/>
          <w:lang w:val="en-US"/>
        </w:rPr>
        <w:t xml:space="preserve"> </w:t>
      </w:r>
      <w:r>
        <w:rPr>
          <w:b/>
          <w:lang w:val="en-US"/>
        </w:rPr>
        <w:t>to</w:t>
      </w:r>
      <w:r w:rsidRPr="00565267">
        <w:rPr>
          <w:b/>
          <w:lang w:val="en-US"/>
        </w:rPr>
        <w:t xml:space="preserve"> </w:t>
      </w:r>
      <w:r>
        <w:rPr>
          <w:b/>
          <w:lang w:val="en-US"/>
        </w:rPr>
        <w:t>choose between horizontal and vertical orientat</w:t>
      </w:r>
      <w:r w:rsidR="00944D06">
        <w:rPr>
          <w:b/>
          <w:lang w:val="en-US"/>
        </w:rPr>
        <w:t>ion of my report, so that my report will have good visibility on different devices.</w:t>
      </w:r>
    </w:p>
    <w:p w:rsidR="00901413" w:rsidRPr="00565267" w:rsidRDefault="00901413" w:rsidP="00901413">
      <w:pPr>
        <w:shd w:val="clear" w:color="auto" w:fill="EBECF0"/>
        <w:spacing w:before="180" w:line="411" w:lineRule="auto"/>
        <w:rPr>
          <w:ins w:id="157" w:author="pozvonim106" w:date="2022-10-04T21:51:00Z"/>
          <w:b/>
          <w:lang w:val="en-US"/>
        </w:rPr>
      </w:pPr>
    </w:p>
    <w:p w:rsidR="00F60E09" w:rsidRPr="00565267" w:rsidRDefault="00F60E09">
      <w:pPr>
        <w:shd w:val="clear" w:color="auto" w:fill="EBECF0"/>
        <w:spacing w:before="180" w:line="411" w:lineRule="auto"/>
        <w:rPr>
          <w:ins w:id="158" w:author="pozvonim106" w:date="2022-10-04T21:51:00Z"/>
          <w:b/>
          <w:lang w:val="en-US"/>
        </w:rPr>
      </w:pPr>
    </w:p>
    <w:p w:rsidR="00F60E09" w:rsidRPr="00565267" w:rsidRDefault="00F60E09">
      <w:pPr>
        <w:shd w:val="clear" w:color="auto" w:fill="EBECF0"/>
        <w:spacing w:before="180" w:line="411" w:lineRule="auto"/>
        <w:rPr>
          <w:ins w:id="159" w:author="pozvonim106" w:date="2022-10-04T21:51:00Z"/>
          <w:b/>
          <w:lang w:val="en-US"/>
        </w:rPr>
      </w:pPr>
    </w:p>
    <w:p w:rsidR="00046682" w:rsidRDefault="00944D06">
      <w:pPr>
        <w:shd w:val="clear" w:color="auto" w:fill="EBECF0"/>
        <w:spacing w:before="180" w:line="411" w:lineRule="auto"/>
        <w:rPr>
          <w:b/>
          <w:color w:val="FF0000"/>
        </w:rPr>
      </w:pPr>
      <w:r w:rsidRPr="00565267">
        <w:rPr>
          <w:b/>
          <w:lang w:val="en-US"/>
        </w:rPr>
        <w:br/>
      </w:r>
      <w:r w:rsidRPr="00565267">
        <w:rPr>
          <w:b/>
          <w:lang w:val="en-US"/>
        </w:rPr>
        <w:br/>
      </w:r>
      <w:r>
        <w:rPr>
          <w:b/>
          <w:color w:val="FF0000"/>
        </w:rPr>
        <w:t xml:space="preserve">Формат сдачи ДЗ свободный, без шаблона. Загрузите доки в </w:t>
      </w:r>
      <w:proofErr w:type="spellStart"/>
      <w:r>
        <w:rPr>
          <w:b/>
          <w:color w:val="FF0000"/>
        </w:rPr>
        <w:t>github</w:t>
      </w:r>
      <w:proofErr w:type="spellEnd"/>
      <w:r>
        <w:rPr>
          <w:b/>
          <w:color w:val="FF0000"/>
        </w:rPr>
        <w:t xml:space="preserve">, ссылки на </w:t>
      </w:r>
      <w:proofErr w:type="spellStart"/>
      <w:r>
        <w:rPr>
          <w:b/>
          <w:color w:val="FF0000"/>
        </w:rPr>
        <w:t>github</w:t>
      </w:r>
      <w:proofErr w:type="spellEnd"/>
      <w:r>
        <w:rPr>
          <w:b/>
          <w:color w:val="FF0000"/>
        </w:rPr>
        <w:t xml:space="preserve"> скидывайте прямо </w:t>
      </w:r>
      <w:r>
        <w:rPr>
          <w:b/>
          <w:color w:val="FF0000"/>
        </w:rPr>
        <w:t>в чат (только проследите, что вы даете доступ к просмотру вашего документа</w:t>
      </w:r>
      <w:proofErr w:type="gramStart"/>
      <w:r>
        <w:rPr>
          <w:b/>
          <w:color w:val="FF0000"/>
        </w:rPr>
        <w:t>).</w:t>
      </w:r>
      <w:r>
        <w:rPr>
          <w:b/>
          <w:color w:val="FF0000"/>
        </w:rPr>
        <w:br/>
      </w:r>
      <w:proofErr w:type="spellStart"/>
      <w:r>
        <w:rPr>
          <w:b/>
          <w:color w:val="FF0000"/>
        </w:rPr>
        <w:t>Дедлайн</w:t>
      </w:r>
      <w:proofErr w:type="spellEnd"/>
      <w:proofErr w:type="gramEnd"/>
      <w:r>
        <w:rPr>
          <w:b/>
          <w:color w:val="FF0000"/>
        </w:rPr>
        <w:t>(</w:t>
      </w:r>
      <w:proofErr w:type="spellStart"/>
      <w:r>
        <w:rPr>
          <w:b/>
          <w:color w:val="FF0000"/>
        </w:rPr>
        <w:t>Deadline</w:t>
      </w:r>
      <w:proofErr w:type="spellEnd"/>
      <w:r>
        <w:rPr>
          <w:b/>
          <w:color w:val="FF0000"/>
        </w:rPr>
        <w:t xml:space="preserve">): 23:59 </w:t>
      </w:r>
      <w:proofErr w:type="spellStart"/>
      <w:r>
        <w:rPr>
          <w:b/>
          <w:color w:val="FF0000"/>
        </w:rPr>
        <w:t>pm</w:t>
      </w:r>
      <w:proofErr w:type="spellEnd"/>
      <w:r>
        <w:rPr>
          <w:b/>
          <w:color w:val="FF0000"/>
        </w:rPr>
        <w:t xml:space="preserve"> 4 октября ВТ.</w:t>
      </w:r>
    </w:p>
    <w:p w:rsidR="00046682" w:rsidRDefault="00944D06">
      <w:pPr>
        <w:shd w:val="clear" w:color="auto" w:fill="EBECF0"/>
        <w:spacing w:before="180" w:line="411" w:lineRule="auto"/>
        <w:rPr>
          <w:b/>
          <w:color w:val="FF0000"/>
        </w:rPr>
      </w:pPr>
      <w:r w:rsidRPr="001E398D">
        <w:rPr>
          <w:b/>
          <w:color w:val="FF0000"/>
          <w:lang w:val="en-US"/>
        </w:rPr>
        <w:t>Repositories</w:t>
      </w:r>
      <w:proofErr w:type="gramStart"/>
      <w:r w:rsidRPr="001E398D">
        <w:rPr>
          <w:b/>
          <w:color w:val="FF0000"/>
          <w:lang w:val="en-US"/>
        </w:rPr>
        <w:t>:QAM05</w:t>
      </w:r>
      <w:proofErr w:type="gramEnd"/>
      <w:r w:rsidRPr="001E398D">
        <w:rPr>
          <w:b/>
          <w:color w:val="FF0000"/>
          <w:lang w:val="en-US"/>
        </w:rPr>
        <w:t xml:space="preserve"> </w:t>
      </w:r>
      <w:r w:rsidRPr="001E398D">
        <w:rPr>
          <w:b/>
          <w:color w:val="FF0000"/>
          <w:lang w:val="en-US"/>
        </w:rPr>
        <w:br/>
        <w:t xml:space="preserve">File naming: </w:t>
      </w:r>
      <w:bookmarkStart w:id="160" w:name="_GoBack"/>
      <w:r w:rsidRPr="001E398D">
        <w:rPr>
          <w:b/>
          <w:color w:val="FF0000"/>
          <w:lang w:val="en-US"/>
        </w:rPr>
        <w:t>Meaningful part + (hw_1)</w:t>
      </w:r>
      <w:bookmarkEnd w:id="160"/>
      <w:r w:rsidRPr="001E398D">
        <w:rPr>
          <w:b/>
          <w:color w:val="FF0000"/>
          <w:lang w:val="en-US"/>
        </w:rPr>
        <w:t xml:space="preserve">. </w:t>
      </w:r>
      <w:proofErr w:type="spellStart"/>
      <w:r>
        <w:rPr>
          <w:b/>
          <w:color w:val="FF0000"/>
        </w:rPr>
        <w:t>Example</w:t>
      </w:r>
      <w:proofErr w:type="spellEnd"/>
      <w:r>
        <w:rPr>
          <w:b/>
          <w:color w:val="FF0000"/>
        </w:rPr>
        <w:t xml:space="preserve"> “</w:t>
      </w:r>
      <w:proofErr w:type="spellStart"/>
      <w:r>
        <w:rPr>
          <w:b/>
          <w:color w:val="FF0000"/>
        </w:rPr>
        <w:t>Requirements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Analysis</w:t>
      </w:r>
      <w:proofErr w:type="spellEnd"/>
      <w:r>
        <w:rPr>
          <w:b/>
          <w:color w:val="FF0000"/>
        </w:rPr>
        <w:t>(hw_1)”</w:t>
      </w:r>
    </w:p>
    <w:sectPr w:rsidR="000466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va Mon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4A64C5"/>
    <w:multiLevelType w:val="hybridMultilevel"/>
    <w:tmpl w:val="07023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C143A"/>
    <w:multiLevelType w:val="multilevel"/>
    <w:tmpl w:val="31F281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ozvonim106">
    <w15:presenceInfo w15:providerId="None" w15:userId="pozvonim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82"/>
    <w:rsid w:val="000107F9"/>
    <w:rsid w:val="00046682"/>
    <w:rsid w:val="001E398D"/>
    <w:rsid w:val="00565267"/>
    <w:rsid w:val="006D59FF"/>
    <w:rsid w:val="00901413"/>
    <w:rsid w:val="00944D06"/>
    <w:rsid w:val="00994E5B"/>
    <w:rsid w:val="00C966BE"/>
    <w:rsid w:val="00F60E09"/>
    <w:rsid w:val="00F8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0BABC7-B38B-4B45-B06C-D748B9304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E39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E398D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90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pozvonim106</dc:creator>
  <cp:lastModifiedBy>pozvonim106</cp:lastModifiedBy>
  <cp:revision>2</cp:revision>
  <dcterms:created xsi:type="dcterms:W3CDTF">2022-10-04T19:21:00Z</dcterms:created>
  <dcterms:modified xsi:type="dcterms:W3CDTF">2022-10-04T19:21:00Z</dcterms:modified>
</cp:coreProperties>
</file>